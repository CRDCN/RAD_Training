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1CEF3" w14:textId="10163976" w:rsidR="00AE791F" w:rsidRPr="00AE791F" w:rsidRDefault="00AE791F" w:rsidP="00AE791F">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sz w:val="40"/>
          <w:szCs w:val="40"/>
          <w:lang w:eastAsia="fr-CA"/>
        </w:rPr>
        <w:t>Borealis to House Sensitive Metad</w:t>
      </w:r>
      <w:r>
        <w:rPr>
          <w:rFonts w:ascii="Times New Roman" w:eastAsia="Times New Roman" w:hAnsi="Times New Roman" w:cs="Times New Roman"/>
          <w:color w:val="000000"/>
          <w:sz w:val="40"/>
          <w:szCs w:val="40"/>
          <w:lang w:eastAsia="fr-CA"/>
        </w:rPr>
        <w:t>ata</w:t>
      </w:r>
      <w:r w:rsidR="00CF62BA">
        <w:rPr>
          <w:rFonts w:ascii="Times New Roman" w:eastAsia="Times New Roman" w:hAnsi="Times New Roman" w:cs="Times New Roman"/>
          <w:color w:val="000000"/>
          <w:sz w:val="40"/>
          <w:szCs w:val="40"/>
          <w:lang w:eastAsia="fr-CA"/>
        </w:rPr>
        <w:t xml:space="preserve"> </w:t>
      </w:r>
      <w:r w:rsidR="00CF62BA" w:rsidRPr="00CF62BA">
        <w:rPr>
          <w:rFonts w:ascii="Times New Roman" w:eastAsia="Times New Roman" w:hAnsi="Times New Roman" w:cs="Times New Roman"/>
          <w:color w:val="000000"/>
          <w:lang w:eastAsia="fr-CA"/>
        </w:rPr>
        <w:t>(</w:t>
      </w:r>
      <w:r w:rsidR="000F3BD9">
        <w:rPr>
          <w:rFonts w:ascii="Times New Roman" w:eastAsia="Times New Roman" w:hAnsi="Times New Roman" w:cs="Times New Roman"/>
          <w:color w:val="000000"/>
          <w:lang w:eastAsia="fr-CA"/>
        </w:rPr>
        <w:t>Draft V2</w:t>
      </w:r>
      <w:r w:rsidR="00CF62BA" w:rsidRPr="00CF62BA">
        <w:rPr>
          <w:rFonts w:ascii="Times New Roman" w:eastAsia="Times New Roman" w:hAnsi="Times New Roman" w:cs="Times New Roman"/>
          <w:color w:val="000000"/>
          <w:lang w:eastAsia="fr-CA"/>
        </w:rPr>
        <w:t>)</w:t>
      </w:r>
    </w:p>
    <w:p w14:paraId="0B84084B" w14:textId="77777777" w:rsidR="00CF62BA" w:rsidRDefault="00CF62BA" w:rsidP="00985DF9">
      <w:pPr>
        <w:rPr>
          <w:rFonts w:ascii="Times New Roman" w:eastAsia="Times New Roman" w:hAnsi="Times New Roman" w:cs="Times New Roman"/>
          <w:color w:val="000000"/>
          <w:lang w:eastAsia="fr-CA"/>
        </w:rPr>
      </w:pPr>
    </w:p>
    <w:p w14:paraId="062006DD" w14:textId="6437A460" w:rsidR="00985DF9" w:rsidRPr="00984537" w:rsidRDefault="00CF62BA" w:rsidP="00985DF9">
      <w:pPr>
        <w:rPr>
          <w:rFonts w:ascii="Times New Roman" w:eastAsia="Times New Roman" w:hAnsi="Times New Roman" w:cs="Times New Roman"/>
          <w:color w:val="000000"/>
          <w:sz w:val="32"/>
          <w:szCs w:val="32"/>
          <w:lang w:eastAsia="fr-CA"/>
        </w:rPr>
      </w:pPr>
      <w:r w:rsidRPr="00CF62BA">
        <w:rPr>
          <w:rFonts w:ascii="Times New Roman" w:eastAsia="Times New Roman" w:hAnsi="Times New Roman" w:cs="Times New Roman"/>
          <w:color w:val="000000"/>
          <w:sz w:val="32"/>
          <w:szCs w:val="32"/>
          <w:lang w:eastAsia="fr-CA"/>
        </w:rPr>
        <w:t>Introduction</w:t>
      </w:r>
    </w:p>
    <w:p w14:paraId="0A3992BA" w14:textId="059CF3D2" w:rsidR="00AB1985" w:rsidRDefault="000F3BD9"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Originally conceptualised and formalised by Harvard’s Institute of Quantitative Social Sciences (</w:t>
      </w:r>
      <w:hyperlink r:id="rId8" w:history="1">
        <w:r w:rsidRPr="000F3BD9">
          <w:rPr>
            <w:rStyle w:val="Hyperlien"/>
            <w:rFonts w:ascii="Times New Roman" w:eastAsia="Times New Roman" w:hAnsi="Times New Roman" w:cs="Times New Roman"/>
            <w:lang w:eastAsia="fr-CA"/>
          </w:rPr>
          <w:t>IQSS</w:t>
        </w:r>
      </w:hyperlink>
      <w:r>
        <w:rPr>
          <w:rFonts w:ascii="Times New Roman" w:eastAsia="Times New Roman" w:hAnsi="Times New Roman" w:cs="Times New Roman"/>
          <w:color w:val="000000"/>
          <w:lang w:eastAsia="fr-CA"/>
        </w:rPr>
        <w:t xml:space="preserve">), </w:t>
      </w:r>
      <w:hyperlink r:id="rId9" w:history="1">
        <w:r w:rsidRPr="00D9418A">
          <w:rPr>
            <w:rStyle w:val="Hyperlien"/>
            <w:rFonts w:ascii="Times New Roman" w:eastAsia="Times New Roman" w:hAnsi="Times New Roman" w:cs="Times New Roman"/>
            <w:i/>
            <w:iCs/>
            <w:lang w:eastAsia="fr-CA"/>
          </w:rPr>
          <w:t>The Dataverse Projec</w:t>
        </w:r>
        <w:r w:rsidRPr="00D9418A">
          <w:rPr>
            <w:rStyle w:val="Hyperlien"/>
            <w:rFonts w:ascii="Times New Roman" w:eastAsia="Times New Roman" w:hAnsi="Times New Roman" w:cs="Times New Roman"/>
            <w:lang w:eastAsia="fr-CA"/>
          </w:rPr>
          <w:t>t</w:t>
        </w:r>
      </w:hyperlink>
      <w:r>
        <w:rPr>
          <w:rFonts w:ascii="Times New Roman" w:eastAsia="Times New Roman" w:hAnsi="Times New Roman" w:cs="Times New Roman"/>
          <w:color w:val="000000"/>
          <w:lang w:eastAsia="fr-CA"/>
        </w:rPr>
        <w:t xml:space="preserve"> is an open-source repository software initiative</w:t>
      </w:r>
      <w:r w:rsidR="00D9418A">
        <w:rPr>
          <w:rFonts w:ascii="Times New Roman" w:eastAsia="Times New Roman" w:hAnsi="Times New Roman" w:cs="Times New Roman"/>
          <w:color w:val="000000"/>
          <w:lang w:eastAsia="fr-CA"/>
        </w:rPr>
        <w:t xml:space="preserve"> that ha</w:t>
      </w:r>
      <w:r w:rsidR="00C54C7E">
        <w:rPr>
          <w:rFonts w:ascii="Times New Roman" w:eastAsia="Times New Roman" w:hAnsi="Times New Roman" w:cs="Times New Roman"/>
          <w:color w:val="000000"/>
          <w:lang w:eastAsia="fr-CA"/>
        </w:rPr>
        <w:t>s</w:t>
      </w:r>
      <w:r w:rsidR="00D9418A">
        <w:rPr>
          <w:rFonts w:ascii="Times New Roman" w:eastAsia="Times New Roman" w:hAnsi="Times New Roman" w:cs="Times New Roman"/>
          <w:color w:val="000000"/>
          <w:lang w:eastAsia="fr-CA"/>
        </w:rPr>
        <w:t xml:space="preserve"> as its goal to facilitate the sharing, preservation, citation, exploration, and analysis of research data, all the while proliferating the web-based accessibility of virtual archives. Now adopted across the globe in 128 independent </w:t>
      </w:r>
      <w:r w:rsidR="00D9418A" w:rsidRPr="00AB1985">
        <w:rPr>
          <w:rFonts w:ascii="Times New Roman" w:eastAsia="Times New Roman" w:hAnsi="Times New Roman" w:cs="Times New Roman"/>
          <w:i/>
          <w:iCs/>
          <w:color w:val="000000"/>
          <w:lang w:eastAsia="fr-CA"/>
        </w:rPr>
        <w:t>Dataverse</w:t>
      </w:r>
      <w:r w:rsidR="00D9418A">
        <w:rPr>
          <w:rFonts w:ascii="Times New Roman" w:eastAsia="Times New Roman" w:hAnsi="Times New Roman" w:cs="Times New Roman"/>
          <w:color w:val="000000"/>
          <w:lang w:eastAsia="fr-CA"/>
        </w:rPr>
        <w:t xml:space="preserve"> </w:t>
      </w:r>
      <w:hyperlink r:id="rId10" w:history="1">
        <w:r w:rsidR="00D9418A" w:rsidRPr="00AB1985">
          <w:rPr>
            <w:rStyle w:val="Hyperlien"/>
            <w:rFonts w:ascii="Times New Roman" w:eastAsia="Times New Roman" w:hAnsi="Times New Roman" w:cs="Times New Roman"/>
            <w:lang w:eastAsia="fr-CA"/>
          </w:rPr>
          <w:t>installations</w:t>
        </w:r>
      </w:hyperlink>
      <w:r w:rsidR="00D9418A">
        <w:rPr>
          <w:rFonts w:ascii="Times New Roman" w:eastAsia="Times New Roman" w:hAnsi="Times New Roman" w:cs="Times New Roman"/>
          <w:color w:val="000000"/>
          <w:lang w:eastAsia="fr-CA"/>
        </w:rPr>
        <w:t xml:space="preserve">, the concept of the Dataverse has proved to be a powerful </w:t>
      </w:r>
      <w:r w:rsidR="00135C11">
        <w:rPr>
          <w:rFonts w:ascii="Times New Roman" w:eastAsia="Times New Roman" w:hAnsi="Times New Roman" w:cs="Times New Roman"/>
          <w:color w:val="000000"/>
          <w:lang w:eastAsia="fr-CA"/>
        </w:rPr>
        <w:t xml:space="preserve">tool in developing a wide network of research data repositories, ultimately increasing the </w:t>
      </w:r>
      <w:r w:rsidR="00984537">
        <w:rPr>
          <w:rFonts w:ascii="Times New Roman" w:eastAsia="Times New Roman" w:hAnsi="Times New Roman" w:cs="Times New Roman"/>
          <w:color w:val="000000"/>
          <w:lang w:eastAsia="fr-CA"/>
        </w:rPr>
        <w:t xml:space="preserve">inter-institutional and international </w:t>
      </w:r>
      <w:r w:rsidR="00135C11">
        <w:rPr>
          <w:rFonts w:ascii="Times New Roman" w:eastAsia="Times New Roman" w:hAnsi="Times New Roman" w:cs="Times New Roman"/>
          <w:color w:val="000000"/>
          <w:lang w:eastAsia="fr-CA"/>
        </w:rPr>
        <w:t xml:space="preserve">findability of research datasets. </w:t>
      </w:r>
    </w:p>
    <w:p w14:paraId="1D282013" w14:textId="77777777" w:rsidR="00984537" w:rsidRDefault="00984537" w:rsidP="00985DF9">
      <w:pPr>
        <w:rPr>
          <w:rFonts w:ascii="Times New Roman" w:eastAsia="Times New Roman" w:hAnsi="Times New Roman" w:cs="Times New Roman"/>
          <w:color w:val="000000"/>
          <w:lang w:eastAsia="fr-CA"/>
        </w:rPr>
      </w:pPr>
    </w:p>
    <w:p w14:paraId="5D67307B" w14:textId="17BB8B4E" w:rsidR="000F3BD9" w:rsidRDefault="00984537"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One such Dataverse installation is </w:t>
      </w:r>
      <w:hyperlink r:id="rId11" w:history="1">
        <w:r w:rsidR="000F3BD9" w:rsidRPr="00A27BD3">
          <w:rPr>
            <w:rStyle w:val="Hyperlien"/>
            <w:rFonts w:ascii="Times New Roman" w:eastAsia="Times New Roman" w:hAnsi="Times New Roman" w:cs="Times New Roman"/>
            <w:lang w:eastAsia="fr-CA"/>
          </w:rPr>
          <w:t>Borealis</w:t>
        </w:r>
      </w:hyperlink>
      <w:r w:rsidR="000F3BD9">
        <w:rPr>
          <w:rFonts w:ascii="Times New Roman" w:eastAsia="Times New Roman" w:hAnsi="Times New Roman" w:cs="Times New Roman"/>
          <w:color w:val="000000"/>
          <w:lang w:eastAsia="fr-CA"/>
        </w:rPr>
        <w:t xml:space="preserve">, the Canadian Dataverse Repository. </w:t>
      </w:r>
      <w:r w:rsidR="00A27BD3">
        <w:rPr>
          <w:rFonts w:ascii="Times New Roman" w:eastAsia="Times New Roman" w:hAnsi="Times New Roman" w:cs="Times New Roman"/>
          <w:color w:val="000000"/>
          <w:lang w:eastAsia="fr-CA"/>
        </w:rPr>
        <w:t xml:space="preserve">Hosted by </w:t>
      </w:r>
      <w:hyperlink r:id="rId12" w:history="1">
        <w:r w:rsidR="00A27BD3" w:rsidRPr="00A27BD3">
          <w:rPr>
            <w:rStyle w:val="Hyperlien"/>
            <w:rFonts w:ascii="Times New Roman" w:eastAsia="Times New Roman" w:hAnsi="Times New Roman" w:cs="Times New Roman"/>
            <w:lang w:eastAsia="fr-CA"/>
          </w:rPr>
          <w:t>Scholars Portal</w:t>
        </w:r>
      </w:hyperlink>
      <w:r w:rsidR="00A27BD3">
        <w:rPr>
          <w:rFonts w:ascii="Times New Roman" w:eastAsia="Times New Roman" w:hAnsi="Times New Roman" w:cs="Times New Roman"/>
          <w:color w:val="000000"/>
          <w:lang w:eastAsia="fr-CA"/>
        </w:rPr>
        <w:t xml:space="preserve"> at the University of Toronto, Borealis is a shared bilingual service provided in partnership with Canadian regional academic library consortia, institutions, research organisations, and the Digital Research Alliance of Canada. </w:t>
      </w:r>
      <w:r>
        <w:rPr>
          <w:rFonts w:ascii="Times New Roman" w:eastAsia="Times New Roman" w:hAnsi="Times New Roman" w:cs="Times New Roman"/>
          <w:color w:val="000000"/>
          <w:lang w:eastAsia="fr-CA"/>
        </w:rPr>
        <w:t xml:space="preserve">Following the </w:t>
      </w:r>
      <w:r w:rsidR="00A27BD3">
        <w:rPr>
          <w:rFonts w:ascii="Times New Roman" w:eastAsia="Times New Roman" w:hAnsi="Times New Roman" w:cs="Times New Roman"/>
          <w:color w:val="000000"/>
          <w:lang w:eastAsia="fr-CA"/>
        </w:rPr>
        <w:t xml:space="preserve">overarching </w:t>
      </w:r>
      <w:r>
        <w:rPr>
          <w:rFonts w:ascii="Times New Roman" w:eastAsia="Times New Roman" w:hAnsi="Times New Roman" w:cs="Times New Roman"/>
          <w:color w:val="000000"/>
          <w:lang w:eastAsia="fr-CA"/>
        </w:rPr>
        <w:t xml:space="preserve">tenets </w:t>
      </w:r>
      <w:r w:rsidR="00A27BD3">
        <w:rPr>
          <w:rFonts w:ascii="Times New Roman" w:eastAsia="Times New Roman" w:hAnsi="Times New Roman" w:cs="Times New Roman"/>
          <w:color w:val="000000"/>
          <w:lang w:eastAsia="fr-CA"/>
        </w:rPr>
        <w:t xml:space="preserve">of the Dataverse Project, Borealis is dedicated to providing a multi-disciplinary and safe research repositories for its participating </w:t>
      </w:r>
      <w:hyperlink r:id="rId13" w:anchor="partners" w:history="1">
        <w:r w:rsidR="00A27BD3" w:rsidRPr="00A27BD3">
          <w:rPr>
            <w:rStyle w:val="Hyperlien"/>
            <w:rFonts w:ascii="Times New Roman" w:eastAsia="Times New Roman" w:hAnsi="Times New Roman" w:cs="Times New Roman"/>
            <w:lang w:eastAsia="fr-CA"/>
          </w:rPr>
          <w:t>members and partners</w:t>
        </w:r>
      </w:hyperlink>
      <w:r w:rsidR="00A27BD3">
        <w:rPr>
          <w:rFonts w:ascii="Times New Roman" w:eastAsia="Times New Roman" w:hAnsi="Times New Roman" w:cs="Times New Roman"/>
          <w:color w:val="000000"/>
          <w:lang w:eastAsia="fr-CA"/>
        </w:rPr>
        <w:t xml:space="preserve">. </w:t>
      </w:r>
    </w:p>
    <w:p w14:paraId="210BD362" w14:textId="77777777" w:rsidR="00984537" w:rsidRDefault="00984537" w:rsidP="00985DF9">
      <w:pPr>
        <w:rPr>
          <w:rFonts w:ascii="Times New Roman" w:eastAsia="Times New Roman" w:hAnsi="Times New Roman" w:cs="Times New Roman"/>
          <w:color w:val="000000"/>
          <w:lang w:eastAsia="fr-CA"/>
        </w:rPr>
      </w:pPr>
    </w:p>
    <w:p w14:paraId="3C80B5B5" w14:textId="3ADE26A9" w:rsidR="00FF2DA2" w:rsidRDefault="006A1951"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w:t>
      </w:r>
      <w:r w:rsidR="00984537" w:rsidRPr="00AE791F">
        <w:rPr>
          <w:rFonts w:ascii="Times New Roman" w:eastAsia="Times New Roman" w:hAnsi="Times New Roman" w:cs="Times New Roman"/>
          <w:color w:val="000000"/>
          <w:lang w:eastAsia="fr-CA"/>
        </w:rPr>
        <w:t xml:space="preserve"> holds data</w:t>
      </w:r>
      <w:r w:rsidR="00BC1D20">
        <w:rPr>
          <w:rFonts w:ascii="Times New Roman" w:eastAsia="Times New Roman" w:hAnsi="Times New Roman" w:cs="Times New Roman"/>
          <w:color w:val="000000"/>
          <w:lang w:eastAsia="fr-CA"/>
        </w:rPr>
        <w:t>sets</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for participating member institutions and research organisations</w:t>
      </w:r>
      <w:r w:rsidR="00984537" w:rsidRPr="00AE791F">
        <w:rPr>
          <w:rFonts w:ascii="Times New Roman" w:eastAsia="Times New Roman" w:hAnsi="Times New Roman" w:cs="Times New Roman"/>
          <w:color w:val="000000"/>
          <w:lang w:eastAsia="fr-CA"/>
        </w:rPr>
        <w:t xml:space="preserve"> in their own</w:t>
      </w:r>
      <w:r w:rsidR="00BC1D20">
        <w:rPr>
          <w:rFonts w:ascii="Times New Roman" w:eastAsia="Times New Roman" w:hAnsi="Times New Roman" w:cs="Times New Roman"/>
          <w:color w:val="000000"/>
          <w:lang w:eastAsia="fr-CA"/>
        </w:rPr>
        <w:t xml:space="preserve"> institutionally curated</w:t>
      </w:r>
      <w:r w:rsidR="00984537" w:rsidRPr="00AE791F">
        <w:rPr>
          <w:rFonts w:ascii="Times New Roman" w:eastAsia="Times New Roman" w:hAnsi="Times New Roman" w:cs="Times New Roman"/>
          <w:color w:val="000000"/>
          <w:lang w:eastAsia="fr-CA"/>
        </w:rPr>
        <w:t xml:space="preserve"> repositories called “Dataverses”. In essence, Borealis is the repository of those institutional </w:t>
      </w:r>
      <w:r w:rsidR="00BC1D20">
        <w:rPr>
          <w:rFonts w:ascii="Times New Roman" w:eastAsia="Times New Roman" w:hAnsi="Times New Roman" w:cs="Times New Roman"/>
          <w:color w:val="000000"/>
          <w:lang w:eastAsia="fr-CA"/>
        </w:rPr>
        <w:t>Dataverses</w:t>
      </w:r>
      <w:r w:rsidR="00984537" w:rsidRPr="00AE791F">
        <w:rPr>
          <w:rFonts w:ascii="Times New Roman" w:eastAsia="Times New Roman" w:hAnsi="Times New Roman" w:cs="Times New Roman"/>
          <w:color w:val="000000"/>
          <w:lang w:eastAsia="fr-CA"/>
        </w:rPr>
        <w:t xml:space="preserve">. </w:t>
      </w:r>
      <w:r w:rsidR="00BC1D20">
        <w:rPr>
          <w:rFonts w:ascii="Times New Roman" w:eastAsia="Times New Roman" w:hAnsi="Times New Roman" w:cs="Times New Roman"/>
          <w:color w:val="000000"/>
          <w:lang w:eastAsia="fr-CA"/>
        </w:rPr>
        <w:t>This set up</w:t>
      </w:r>
      <w:r w:rsidR="00984537" w:rsidRPr="00AE791F">
        <w:rPr>
          <w:rFonts w:ascii="Times New Roman" w:eastAsia="Times New Roman" w:hAnsi="Times New Roman" w:cs="Times New Roman"/>
          <w:color w:val="000000"/>
          <w:lang w:eastAsia="fr-CA"/>
        </w:rPr>
        <w:t xml:space="preserve"> facilitates </w:t>
      </w:r>
      <w:r w:rsidR="00BC1D20">
        <w:rPr>
          <w:rFonts w:ascii="Times New Roman" w:eastAsia="Times New Roman" w:hAnsi="Times New Roman" w:cs="Times New Roman"/>
          <w:color w:val="000000"/>
          <w:lang w:eastAsia="fr-CA"/>
        </w:rPr>
        <w:t xml:space="preserve">the findability and </w:t>
      </w:r>
      <w:r w:rsidR="00984537" w:rsidRPr="00AE791F">
        <w:rPr>
          <w:rFonts w:ascii="Times New Roman" w:eastAsia="Times New Roman" w:hAnsi="Times New Roman" w:cs="Times New Roman"/>
          <w:color w:val="000000"/>
          <w:lang w:eastAsia="fr-CA"/>
        </w:rPr>
        <w:t xml:space="preserve">access to data - some of which </w:t>
      </w:r>
      <w:r w:rsidR="00BC1D20">
        <w:rPr>
          <w:rFonts w:ascii="Times New Roman" w:eastAsia="Times New Roman" w:hAnsi="Times New Roman" w:cs="Times New Roman"/>
          <w:color w:val="000000"/>
          <w:lang w:eastAsia="fr-CA"/>
        </w:rPr>
        <w:t>may be</w:t>
      </w:r>
      <w:r w:rsidR="00984537" w:rsidRPr="00AE791F">
        <w:rPr>
          <w:rFonts w:ascii="Times New Roman" w:eastAsia="Times New Roman" w:hAnsi="Times New Roman" w:cs="Times New Roman"/>
          <w:color w:val="000000"/>
          <w:lang w:eastAsia="fr-CA"/>
        </w:rPr>
        <w:t xml:space="preserve"> restricted and</w:t>
      </w:r>
      <w:r w:rsidR="00BC1D20">
        <w:rPr>
          <w:rFonts w:ascii="Times New Roman" w:eastAsia="Times New Roman" w:hAnsi="Times New Roman" w:cs="Times New Roman"/>
          <w:color w:val="000000"/>
          <w:lang w:eastAsia="fr-CA"/>
        </w:rPr>
        <w:t xml:space="preserve"> may</w:t>
      </w:r>
      <w:r w:rsidR="00984537" w:rsidRPr="00AE791F">
        <w:rPr>
          <w:rFonts w:ascii="Times New Roman" w:eastAsia="Times New Roman" w:hAnsi="Times New Roman" w:cs="Times New Roman"/>
          <w:color w:val="000000"/>
          <w:lang w:eastAsia="fr-CA"/>
        </w:rPr>
        <w:t xml:space="preserve"> require owner authori</w:t>
      </w:r>
      <w:r w:rsidR="00BC1D20">
        <w:rPr>
          <w:rFonts w:ascii="Times New Roman" w:eastAsia="Times New Roman" w:hAnsi="Times New Roman" w:cs="Times New Roman"/>
          <w:color w:val="000000"/>
          <w:lang w:eastAsia="fr-CA"/>
        </w:rPr>
        <w:t>s</w:t>
      </w:r>
      <w:r w:rsidR="00984537" w:rsidRPr="00AE791F">
        <w:rPr>
          <w:rFonts w:ascii="Times New Roman" w:eastAsia="Times New Roman" w:hAnsi="Times New Roman" w:cs="Times New Roman"/>
          <w:color w:val="000000"/>
          <w:lang w:eastAsia="fr-CA"/>
        </w:rPr>
        <w:t>ation</w:t>
      </w:r>
      <w:r w:rsidR="00BC1D20">
        <w:rPr>
          <w:rFonts w:ascii="Times New Roman" w:eastAsia="Times New Roman" w:hAnsi="Times New Roman" w:cs="Times New Roman"/>
          <w:color w:val="000000"/>
          <w:lang w:eastAsia="fr-CA"/>
        </w:rPr>
        <w:t xml:space="preserve"> for access</w:t>
      </w:r>
      <w:r w:rsidR="00984537" w:rsidRPr="00AE791F">
        <w:rPr>
          <w:rFonts w:ascii="Times New Roman" w:eastAsia="Times New Roman" w:hAnsi="Times New Roman" w:cs="Times New Roman"/>
          <w:color w:val="000000"/>
          <w:lang w:eastAsia="fr-CA"/>
        </w:rPr>
        <w:t xml:space="preserve">. That being said, </w:t>
      </w:r>
      <w:r w:rsidR="00DD2788">
        <w:rPr>
          <w:rFonts w:ascii="Times New Roman" w:eastAsia="Times New Roman" w:hAnsi="Times New Roman" w:cs="Times New Roman"/>
          <w:color w:val="000000"/>
          <w:lang w:eastAsia="fr-CA"/>
        </w:rPr>
        <w:t>such restricted data may be more difficult to find given their more discreet and sensitive nature. For reasons relating to the nature of certain datasets (such as potentially identifiable information within their confounds), some researchers may omit altogether any attempt at making their data findable</w:t>
      </w:r>
      <w:r w:rsidR="00C54C7E">
        <w:rPr>
          <w:rFonts w:ascii="Times New Roman" w:eastAsia="Times New Roman" w:hAnsi="Times New Roman" w:cs="Times New Roman"/>
          <w:color w:val="000000"/>
          <w:lang w:eastAsia="fr-CA"/>
        </w:rPr>
        <w:t xml:space="preserve"> on digital repositories</w:t>
      </w:r>
      <w:r w:rsidR="00DD2788">
        <w:rPr>
          <w:rFonts w:ascii="Times New Roman" w:eastAsia="Times New Roman" w:hAnsi="Times New Roman" w:cs="Times New Roman"/>
          <w:color w:val="000000"/>
          <w:lang w:eastAsia="fr-CA"/>
        </w:rPr>
        <w:t xml:space="preserve">. </w:t>
      </w:r>
    </w:p>
    <w:p w14:paraId="765D0CC5" w14:textId="77777777" w:rsidR="00FF2DA2" w:rsidRDefault="00FF2DA2" w:rsidP="00984537">
      <w:pPr>
        <w:rPr>
          <w:rFonts w:ascii="Times New Roman" w:eastAsia="Times New Roman" w:hAnsi="Times New Roman" w:cs="Times New Roman"/>
          <w:color w:val="000000"/>
          <w:lang w:eastAsia="fr-CA"/>
        </w:rPr>
      </w:pPr>
    </w:p>
    <w:p w14:paraId="4D79FA2A" w14:textId="283BCF8A" w:rsidR="00DD2788" w:rsidRDefault="00DD2788" w:rsidP="0098453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w:t>
      </w:r>
      <w:r w:rsidR="00FF2DA2">
        <w:rPr>
          <w:rFonts w:ascii="Times New Roman" w:eastAsia="Times New Roman" w:hAnsi="Times New Roman" w:cs="Times New Roman"/>
          <w:color w:val="000000"/>
          <w:lang w:eastAsia="fr-CA"/>
        </w:rPr>
        <w:t>are</w:t>
      </w:r>
      <w:r>
        <w:rPr>
          <w:rFonts w:ascii="Times New Roman" w:eastAsia="Times New Roman" w:hAnsi="Times New Roman" w:cs="Times New Roman"/>
          <w:color w:val="000000"/>
          <w:lang w:eastAsia="fr-CA"/>
        </w:rPr>
        <w:t xml:space="preserve">, however, approaches </w:t>
      </w:r>
      <w:r w:rsidR="00C54C7E">
        <w:rPr>
          <w:rFonts w:ascii="Times New Roman" w:eastAsia="Times New Roman" w:hAnsi="Times New Roman" w:cs="Times New Roman"/>
          <w:color w:val="000000"/>
          <w:lang w:eastAsia="fr-CA"/>
        </w:rPr>
        <w:t>through</w:t>
      </w:r>
      <w:r>
        <w:rPr>
          <w:rFonts w:ascii="Times New Roman" w:eastAsia="Times New Roman" w:hAnsi="Times New Roman" w:cs="Times New Roman"/>
          <w:color w:val="000000"/>
          <w:lang w:eastAsia="fr-CA"/>
        </w:rPr>
        <w:t xml:space="preserve"> which researchers could make their data findable</w:t>
      </w:r>
      <w:r w:rsidR="00A643F0">
        <w:rPr>
          <w:rFonts w:ascii="Times New Roman" w:eastAsia="Times New Roman" w:hAnsi="Times New Roman" w:cs="Times New Roman"/>
          <w:color w:val="000000"/>
          <w:lang w:eastAsia="fr-CA"/>
        </w:rPr>
        <w:t xml:space="preserve"> all the while preserving the ethical integrity of their restricted dat</w:t>
      </w:r>
      <w:r w:rsidR="00971945">
        <w:rPr>
          <w:rFonts w:ascii="Times New Roman" w:eastAsia="Times New Roman" w:hAnsi="Times New Roman" w:cs="Times New Roman"/>
          <w:color w:val="000000"/>
          <w:lang w:eastAsia="fr-CA"/>
        </w:rPr>
        <w:t>a</w:t>
      </w:r>
      <w:r w:rsidR="00A643F0">
        <w:rPr>
          <w:rFonts w:ascii="Times New Roman" w:eastAsia="Times New Roman" w:hAnsi="Times New Roman" w:cs="Times New Roman"/>
          <w:color w:val="000000"/>
          <w:lang w:eastAsia="fr-CA"/>
        </w:rPr>
        <w:t xml:space="preserve">; in other words, make their </w:t>
      </w:r>
      <w:r w:rsidR="00C54C7E">
        <w:rPr>
          <w:rFonts w:ascii="Times New Roman" w:eastAsia="Times New Roman" w:hAnsi="Times New Roman" w:cs="Times New Roman"/>
          <w:color w:val="000000"/>
          <w:lang w:eastAsia="fr-CA"/>
        </w:rPr>
        <w:t>research meta</w:t>
      </w:r>
      <w:r w:rsidR="00A643F0">
        <w:rPr>
          <w:rFonts w:ascii="Times New Roman" w:eastAsia="Times New Roman" w:hAnsi="Times New Roman" w:cs="Times New Roman"/>
          <w:color w:val="000000"/>
          <w:lang w:eastAsia="fr-CA"/>
        </w:rPr>
        <w:t xml:space="preserve">data findable, but </w:t>
      </w:r>
      <w:r w:rsidR="00C54C7E">
        <w:rPr>
          <w:rFonts w:ascii="Times New Roman" w:eastAsia="Times New Roman" w:hAnsi="Times New Roman" w:cs="Times New Roman"/>
          <w:color w:val="000000"/>
          <w:lang w:eastAsia="fr-CA"/>
        </w:rPr>
        <w:t>make the actual research data in</w:t>
      </w:r>
      <w:r w:rsidR="00A643F0">
        <w:rPr>
          <w:rFonts w:ascii="Times New Roman" w:eastAsia="Times New Roman" w:hAnsi="Times New Roman" w:cs="Times New Roman"/>
          <w:color w:val="000000"/>
          <w:lang w:eastAsia="fr-CA"/>
        </w:rPr>
        <w:t>accessible</w:t>
      </w:r>
      <w:r w:rsidR="00C54C7E">
        <w:rPr>
          <w:rFonts w:ascii="Times New Roman" w:eastAsia="Times New Roman" w:hAnsi="Times New Roman" w:cs="Times New Roman"/>
          <w:color w:val="000000"/>
          <w:lang w:eastAsia="fr-CA"/>
        </w:rPr>
        <w:t xml:space="preserve"> without explicit authorisation</w:t>
      </w:r>
      <w:r w:rsidR="00A643F0">
        <w:rPr>
          <w:rFonts w:ascii="Times New Roman" w:eastAsia="Times New Roman" w:hAnsi="Times New Roman" w:cs="Times New Roman"/>
          <w:color w:val="000000"/>
          <w:lang w:eastAsia="fr-CA"/>
        </w:rPr>
        <w:t xml:space="preserve"> – therefore opening a safe and responsible gateway towards ethical data reuse. </w:t>
      </w:r>
      <w:r w:rsidR="00FF2DA2">
        <w:rPr>
          <w:rFonts w:ascii="Times New Roman" w:eastAsia="Times New Roman" w:hAnsi="Times New Roman" w:cs="Times New Roman"/>
          <w:color w:val="000000"/>
          <w:lang w:eastAsia="fr-CA"/>
        </w:rPr>
        <w:t xml:space="preserve">The present document </w:t>
      </w:r>
      <w:r w:rsidR="00C54C7E">
        <w:rPr>
          <w:rFonts w:ascii="Times New Roman" w:eastAsia="Times New Roman" w:hAnsi="Times New Roman" w:cs="Times New Roman"/>
          <w:color w:val="000000"/>
          <w:lang w:eastAsia="fr-CA"/>
        </w:rPr>
        <w:t>provide</w:t>
      </w:r>
      <w:r w:rsidR="00FF2DA2">
        <w:rPr>
          <w:rFonts w:ascii="Times New Roman" w:eastAsia="Times New Roman" w:hAnsi="Times New Roman" w:cs="Times New Roman"/>
          <w:color w:val="000000"/>
          <w:lang w:eastAsia="fr-CA"/>
        </w:rPr>
        <w:t xml:space="preserve">s an introductory guide in ethical </w:t>
      </w:r>
      <w:r w:rsidR="00C54C7E">
        <w:rPr>
          <w:rFonts w:ascii="Times New Roman" w:eastAsia="Times New Roman" w:hAnsi="Times New Roman" w:cs="Times New Roman"/>
          <w:color w:val="000000"/>
          <w:lang w:eastAsia="fr-CA"/>
        </w:rPr>
        <w:t>meta</w:t>
      </w:r>
      <w:r w:rsidR="00FF2DA2">
        <w:rPr>
          <w:rFonts w:ascii="Times New Roman" w:eastAsia="Times New Roman" w:hAnsi="Times New Roman" w:cs="Times New Roman"/>
          <w:color w:val="000000"/>
          <w:lang w:eastAsia="fr-CA"/>
        </w:rPr>
        <w:t>data findability, curatorship, and custodianship.</w:t>
      </w:r>
    </w:p>
    <w:p w14:paraId="23172126" w14:textId="77777777" w:rsidR="00984537" w:rsidRDefault="00984537" w:rsidP="00985DF9">
      <w:pPr>
        <w:rPr>
          <w:rFonts w:ascii="Times New Roman" w:eastAsia="Times New Roman" w:hAnsi="Times New Roman" w:cs="Times New Roman"/>
          <w:color w:val="000000"/>
          <w:lang w:eastAsia="fr-CA"/>
        </w:rPr>
      </w:pPr>
    </w:p>
    <w:p w14:paraId="642EC213" w14:textId="5B65B032" w:rsidR="00A643F0" w:rsidRDefault="00A643F0"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Findable Data Without Access</w:t>
      </w:r>
    </w:p>
    <w:p w14:paraId="6ECDDC69" w14:textId="4B4157F9" w:rsidR="000F3BD9" w:rsidRDefault="006E6C92"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Some datasets cannot find their way to Borealis for reasons pertaining to their </w:t>
      </w:r>
      <w:hyperlink r:id="rId14" w:history="1">
        <w:r w:rsidRPr="006E6C92">
          <w:rPr>
            <w:rStyle w:val="Hyperlien"/>
            <w:rFonts w:ascii="Times New Roman" w:eastAsia="Times New Roman" w:hAnsi="Times New Roman" w:cs="Times New Roman"/>
            <w:lang w:eastAsia="fr-CA"/>
          </w:rPr>
          <w:t>Terms of Use</w:t>
        </w:r>
      </w:hyperlink>
      <w:r>
        <w:rPr>
          <w:rFonts w:ascii="Times New Roman" w:eastAsia="Times New Roman" w:hAnsi="Times New Roman" w:cs="Times New Roman"/>
          <w:color w:val="000000"/>
          <w:lang w:eastAsia="fr-CA"/>
        </w:rPr>
        <w:t xml:space="preserve">. In summary (though an in depth understanding of the Terms of Use is necessary), Borealis users </w:t>
      </w:r>
      <w:r w:rsidR="000028E9">
        <w:rPr>
          <w:rFonts w:ascii="Times New Roman" w:eastAsia="Times New Roman" w:hAnsi="Times New Roman" w:cs="Times New Roman"/>
          <w:color w:val="000000"/>
          <w:lang w:eastAsia="fr-CA"/>
        </w:rPr>
        <w:t>are barred from</w:t>
      </w:r>
      <w:r>
        <w:rPr>
          <w:rFonts w:ascii="Times New Roman" w:eastAsia="Times New Roman" w:hAnsi="Times New Roman" w:cs="Times New Roman"/>
          <w:color w:val="000000"/>
          <w:lang w:eastAsia="fr-CA"/>
        </w:rPr>
        <w:t xml:space="preserve"> upload</w:t>
      </w:r>
      <w:r w:rsidR="000028E9">
        <w:rPr>
          <w:rFonts w:ascii="Times New Roman" w:eastAsia="Times New Roman" w:hAnsi="Times New Roman" w:cs="Times New Roman"/>
          <w:color w:val="000000"/>
          <w:lang w:eastAsia="fr-CA"/>
        </w:rPr>
        <w:t>ing</w:t>
      </w:r>
      <w:r>
        <w:rPr>
          <w:rFonts w:ascii="Times New Roman" w:eastAsia="Times New Roman" w:hAnsi="Times New Roman" w:cs="Times New Roman"/>
          <w:color w:val="000000"/>
          <w:lang w:eastAsia="fr-CA"/>
        </w:rPr>
        <w:t xml:space="preserve"> any files </w:t>
      </w:r>
      <w:r w:rsidR="000028E9">
        <w:rPr>
          <w:rFonts w:ascii="Times New Roman" w:eastAsia="Times New Roman" w:hAnsi="Times New Roman" w:cs="Times New Roman"/>
          <w:color w:val="000000"/>
          <w:lang w:eastAsia="fr-CA"/>
        </w:rPr>
        <w:t>containing information that could directly or indirectly identify a subject</w:t>
      </w:r>
      <w:r w:rsidR="00C40C79">
        <w:rPr>
          <w:rFonts w:ascii="Times New Roman" w:eastAsia="Times New Roman" w:hAnsi="Times New Roman" w:cs="Times New Roman"/>
          <w:color w:val="000000"/>
          <w:lang w:eastAsia="fr-CA"/>
        </w:rPr>
        <w:t xml:space="preserve"> or </w:t>
      </w:r>
      <w:r w:rsidR="000028E9">
        <w:rPr>
          <w:rFonts w:ascii="Times New Roman" w:eastAsia="Times New Roman" w:hAnsi="Times New Roman" w:cs="Times New Roman"/>
          <w:color w:val="000000"/>
          <w:lang w:eastAsia="fr-CA"/>
        </w:rPr>
        <w:t xml:space="preserve">participant. </w:t>
      </w:r>
      <w:r w:rsidR="00C40C79">
        <w:rPr>
          <w:rFonts w:ascii="Times New Roman" w:eastAsia="Times New Roman" w:hAnsi="Times New Roman" w:cs="Times New Roman"/>
          <w:color w:val="000000"/>
          <w:lang w:eastAsia="fr-CA"/>
        </w:rPr>
        <w:t xml:space="preserve">The upload of any such datasets would not only violate the Borealis Terms of Use, but would also likely violate Research Ethic Board (REB) guidelines concerning the dataset or the study at hand. </w:t>
      </w:r>
    </w:p>
    <w:p w14:paraId="1C3400F1" w14:textId="77777777" w:rsidR="00A643F0" w:rsidRDefault="00A643F0" w:rsidP="00985DF9">
      <w:pPr>
        <w:rPr>
          <w:rFonts w:ascii="Times New Roman" w:eastAsia="Times New Roman" w:hAnsi="Times New Roman" w:cs="Times New Roman"/>
          <w:color w:val="000000"/>
          <w:lang w:eastAsia="fr-CA"/>
        </w:rPr>
      </w:pPr>
    </w:p>
    <w:p w14:paraId="43425344" w14:textId="1707E54F" w:rsidR="00EB1A7D" w:rsidRDefault="000747F1" w:rsidP="00985DF9">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Although Borealis does not permit the upload any identifiable datasets, it does not bar users from uploading </w:t>
      </w:r>
      <w:r w:rsidR="00FF2DA2">
        <w:rPr>
          <w:rFonts w:ascii="Times New Roman" w:eastAsia="Times New Roman" w:hAnsi="Times New Roman" w:cs="Times New Roman"/>
          <w:color w:val="000000"/>
          <w:lang w:eastAsia="fr-CA"/>
        </w:rPr>
        <w:t>anonymized metadata (data about the data)</w:t>
      </w:r>
      <w:r>
        <w:rPr>
          <w:rFonts w:ascii="Times New Roman" w:eastAsia="Times New Roman" w:hAnsi="Times New Roman" w:cs="Times New Roman"/>
          <w:color w:val="000000"/>
          <w:lang w:eastAsia="fr-CA"/>
        </w:rPr>
        <w:t xml:space="preserve"> </w:t>
      </w:r>
      <w:r w:rsidR="00FF2DA2">
        <w:rPr>
          <w:rFonts w:ascii="Times New Roman" w:eastAsia="Times New Roman" w:hAnsi="Times New Roman" w:cs="Times New Roman"/>
          <w:color w:val="000000"/>
          <w:lang w:eastAsia="fr-CA"/>
        </w:rPr>
        <w:t>for</w:t>
      </w:r>
      <w:r>
        <w:rPr>
          <w:rFonts w:ascii="Times New Roman" w:eastAsia="Times New Roman" w:hAnsi="Times New Roman" w:cs="Times New Roman"/>
          <w:color w:val="000000"/>
          <w:lang w:eastAsia="fr-CA"/>
        </w:rPr>
        <w:t xml:space="preserve"> these datasets</w:t>
      </w:r>
      <w:r w:rsidR="00FF2DA2">
        <w:rPr>
          <w:rFonts w:ascii="Times New Roman" w:eastAsia="Times New Roman" w:hAnsi="Times New Roman" w:cs="Times New Roman"/>
          <w:color w:val="000000"/>
          <w:lang w:eastAsia="fr-CA"/>
        </w:rPr>
        <w:t xml:space="preserve">. </w:t>
      </w:r>
      <w:r w:rsidR="00A15F0B">
        <w:rPr>
          <w:rFonts w:ascii="Times New Roman" w:eastAsia="Times New Roman" w:hAnsi="Times New Roman" w:cs="Times New Roman"/>
          <w:color w:val="000000"/>
          <w:lang w:eastAsia="fr-CA"/>
        </w:rPr>
        <w:t xml:space="preserve">For instance, a sensitive medical trial dataset containing identifiable information would be unacceptable for upload; </w:t>
      </w:r>
      <w:r w:rsidR="00A15F0B">
        <w:rPr>
          <w:rFonts w:ascii="Times New Roman" w:eastAsia="Times New Roman" w:hAnsi="Times New Roman" w:cs="Times New Roman"/>
          <w:color w:val="000000"/>
          <w:lang w:eastAsia="fr-CA"/>
        </w:rPr>
        <w:lastRenderedPageBreak/>
        <w:t xml:space="preserve">however, metadata such as the questions posed to the participants, the type of instruments used for assessment, variable labels and </w:t>
      </w:r>
      <w:r w:rsidR="00C54C7E">
        <w:rPr>
          <w:rFonts w:ascii="Times New Roman" w:eastAsia="Times New Roman" w:hAnsi="Times New Roman" w:cs="Times New Roman"/>
          <w:color w:val="000000"/>
          <w:lang w:eastAsia="fr-CA"/>
        </w:rPr>
        <w:t xml:space="preserve">other </w:t>
      </w:r>
      <w:r w:rsidR="00A15F0B">
        <w:rPr>
          <w:rFonts w:ascii="Times New Roman" w:eastAsia="Times New Roman" w:hAnsi="Times New Roman" w:cs="Times New Roman"/>
          <w:color w:val="000000"/>
          <w:lang w:eastAsia="fr-CA"/>
        </w:rPr>
        <w:t>related metri</w:t>
      </w:r>
      <w:r w:rsidR="0091004D">
        <w:rPr>
          <w:rFonts w:ascii="Times New Roman" w:eastAsia="Times New Roman" w:hAnsi="Times New Roman" w:cs="Times New Roman"/>
          <w:color w:val="000000"/>
          <w:lang w:eastAsia="fr-CA"/>
        </w:rPr>
        <w:t xml:space="preserve">cs would be permissible. That is, information </w:t>
      </w:r>
      <w:r w:rsidR="0091004D" w:rsidRPr="0091004D">
        <w:rPr>
          <w:rFonts w:ascii="Times New Roman" w:eastAsia="Times New Roman" w:hAnsi="Times New Roman" w:cs="Times New Roman"/>
          <w:b/>
          <w:bCs/>
          <w:i/>
          <w:iCs/>
          <w:color w:val="000000"/>
          <w:lang w:eastAsia="fr-CA"/>
        </w:rPr>
        <w:t>about</w:t>
      </w:r>
      <w:r w:rsidR="0091004D">
        <w:rPr>
          <w:rFonts w:ascii="Times New Roman" w:eastAsia="Times New Roman" w:hAnsi="Times New Roman" w:cs="Times New Roman"/>
          <w:color w:val="000000"/>
          <w:lang w:eastAsia="fr-CA"/>
        </w:rPr>
        <w:t xml:space="preserve"> the study</w:t>
      </w:r>
      <w:r w:rsidR="00AF77C0">
        <w:rPr>
          <w:rFonts w:ascii="Times New Roman" w:eastAsia="Times New Roman" w:hAnsi="Times New Roman" w:cs="Times New Roman"/>
          <w:color w:val="000000"/>
          <w:lang w:eastAsia="fr-CA"/>
        </w:rPr>
        <w:t xml:space="preserve"> dataset</w:t>
      </w:r>
      <w:r w:rsidR="0091004D">
        <w:rPr>
          <w:rFonts w:ascii="Times New Roman" w:eastAsia="Times New Roman" w:hAnsi="Times New Roman" w:cs="Times New Roman"/>
          <w:color w:val="000000"/>
          <w:lang w:eastAsia="fr-CA"/>
        </w:rPr>
        <w:t xml:space="preserve"> could be deemed well within the boundaries of permissibility, but</w:t>
      </w:r>
      <w:r w:rsidR="00232FE7">
        <w:rPr>
          <w:rFonts w:ascii="Times New Roman" w:eastAsia="Times New Roman" w:hAnsi="Times New Roman" w:cs="Times New Roman"/>
          <w:color w:val="000000"/>
          <w:lang w:eastAsia="fr-CA"/>
        </w:rPr>
        <w:t xml:space="preserve"> </w:t>
      </w:r>
      <w:r w:rsidR="0091004D">
        <w:rPr>
          <w:rFonts w:ascii="Times New Roman" w:eastAsia="Times New Roman" w:hAnsi="Times New Roman" w:cs="Times New Roman"/>
          <w:color w:val="000000"/>
          <w:lang w:eastAsia="fr-CA"/>
        </w:rPr>
        <w:t xml:space="preserve">information </w:t>
      </w:r>
      <w:r w:rsidR="0091004D" w:rsidRPr="0091004D">
        <w:rPr>
          <w:rFonts w:ascii="Times New Roman" w:eastAsia="Times New Roman" w:hAnsi="Times New Roman" w:cs="Times New Roman"/>
          <w:b/>
          <w:bCs/>
          <w:i/>
          <w:iCs/>
          <w:color w:val="000000"/>
          <w:lang w:eastAsia="fr-CA"/>
        </w:rPr>
        <w:t>about</w:t>
      </w:r>
      <w:r w:rsidR="0091004D">
        <w:rPr>
          <w:rFonts w:ascii="Times New Roman" w:eastAsia="Times New Roman" w:hAnsi="Times New Roman" w:cs="Times New Roman"/>
          <w:color w:val="000000"/>
          <w:lang w:eastAsia="fr-CA"/>
        </w:rPr>
        <w:t xml:space="preserve"> participants or testing locations</w:t>
      </w:r>
      <w:r w:rsidR="00232FE7">
        <w:rPr>
          <w:rFonts w:ascii="Times New Roman" w:eastAsia="Times New Roman" w:hAnsi="Times New Roman" w:cs="Times New Roman"/>
          <w:color w:val="000000"/>
          <w:lang w:eastAsia="fr-CA"/>
        </w:rPr>
        <w:t xml:space="preserve"> would not</w:t>
      </w:r>
      <w:r w:rsidR="0091004D">
        <w:rPr>
          <w:rFonts w:ascii="Times New Roman" w:eastAsia="Times New Roman" w:hAnsi="Times New Roman" w:cs="Times New Roman"/>
          <w:color w:val="000000"/>
          <w:lang w:eastAsia="fr-CA"/>
        </w:rPr>
        <w:t xml:space="preserve">. </w:t>
      </w:r>
      <w:r w:rsidR="00EB1A7D" w:rsidRPr="00AE791F">
        <w:rPr>
          <w:rFonts w:ascii="Times New Roman" w:eastAsia="Times New Roman" w:hAnsi="Times New Roman" w:cs="Times New Roman"/>
          <w:color w:val="000000"/>
          <w:lang w:eastAsia="fr-CA"/>
        </w:rPr>
        <w:t xml:space="preserve">It logically follows from this that, given our goals of making restricted data findable with heavily anonymized metadata, </w:t>
      </w:r>
      <w:r w:rsidR="00C54C7E">
        <w:rPr>
          <w:rFonts w:ascii="Times New Roman" w:eastAsia="Times New Roman" w:hAnsi="Times New Roman" w:cs="Times New Roman"/>
          <w:color w:val="000000"/>
          <w:lang w:eastAsia="fr-CA"/>
        </w:rPr>
        <w:t>B</w:t>
      </w:r>
      <w:r w:rsidR="00EB1A7D" w:rsidRPr="00AE791F">
        <w:rPr>
          <w:rFonts w:ascii="Times New Roman" w:eastAsia="Times New Roman" w:hAnsi="Times New Roman" w:cs="Times New Roman"/>
          <w:color w:val="000000"/>
          <w:lang w:eastAsia="fr-CA"/>
        </w:rPr>
        <w:t>orealis could be a central tool in our on-going endeavor</w:t>
      </w:r>
      <w:r w:rsidR="00C54C7E">
        <w:rPr>
          <w:rFonts w:ascii="Times New Roman" w:eastAsia="Times New Roman" w:hAnsi="Times New Roman" w:cs="Times New Roman"/>
          <w:color w:val="000000"/>
          <w:lang w:eastAsia="fr-CA"/>
        </w:rPr>
        <w:t>s</w:t>
      </w:r>
      <w:r w:rsidR="00EB1A7D" w:rsidRPr="00AE791F">
        <w:rPr>
          <w:rFonts w:ascii="Times New Roman" w:eastAsia="Times New Roman" w:hAnsi="Times New Roman" w:cs="Times New Roman"/>
          <w:color w:val="000000"/>
          <w:lang w:eastAsia="fr-CA"/>
        </w:rPr>
        <w:t>.</w:t>
      </w:r>
    </w:p>
    <w:p w14:paraId="38EC7C78" w14:textId="77777777" w:rsidR="000F0E1E" w:rsidRDefault="000F0E1E" w:rsidP="00985DF9">
      <w:pPr>
        <w:rPr>
          <w:rFonts w:ascii="Times New Roman" w:eastAsia="Times New Roman" w:hAnsi="Times New Roman" w:cs="Times New Roman"/>
          <w:color w:val="000000"/>
          <w:lang w:eastAsia="fr-CA"/>
        </w:rPr>
      </w:pPr>
    </w:p>
    <w:p w14:paraId="2F198139" w14:textId="74F71B77" w:rsidR="000F0E1E" w:rsidRDefault="000F0E1E"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Borealis Open Science and Transparency: Pros and Cons</w:t>
      </w:r>
    </w:p>
    <w:p w14:paraId="23A9BFF9" w14:textId="695E5E54" w:rsidR="00807264" w:rsidRPr="00271790" w:rsidRDefault="00271790"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Over the years, there has been a push by the Canadian Tri-Council Agencies</w:t>
      </w:r>
      <w:r>
        <w:rPr>
          <w:rStyle w:val="Appelnotedebasdep"/>
          <w:rFonts w:ascii="Times New Roman" w:eastAsia="Times New Roman" w:hAnsi="Times New Roman" w:cs="Times New Roman"/>
          <w:color w:val="000000"/>
          <w:lang w:eastAsia="fr-CA"/>
        </w:rPr>
        <w:footnoteReference w:id="1"/>
      </w:r>
      <w:r w:rsidR="00435FAD">
        <w:rPr>
          <w:rFonts w:ascii="Times New Roman" w:eastAsia="Times New Roman" w:hAnsi="Times New Roman" w:cs="Times New Roman"/>
          <w:color w:val="000000"/>
          <w:lang w:eastAsia="fr-CA"/>
        </w:rPr>
        <w:t xml:space="preserve"> to liberalise the access to research data,</w:t>
      </w:r>
      <w:r>
        <w:rPr>
          <w:rFonts w:ascii="Times New Roman" w:eastAsia="Times New Roman" w:hAnsi="Times New Roman" w:cs="Times New Roman"/>
          <w:color w:val="000000"/>
          <w:lang w:eastAsia="fr-CA"/>
        </w:rPr>
        <w:t xml:space="preserve"> stating that “</w:t>
      </w:r>
      <w:r w:rsidR="00435FAD">
        <w:rPr>
          <w:rFonts w:ascii="Times New Roman" w:hAnsi="Times New Roman" w:cs="Times New Roman"/>
          <w:color w:val="333333"/>
          <w:shd w:val="clear" w:color="auto" w:fill="FFFFFF"/>
        </w:rPr>
        <w:t>a</w:t>
      </w:r>
      <w:r w:rsidR="00435FAD" w:rsidRPr="00271790">
        <w:rPr>
          <w:rFonts w:ascii="Times New Roman" w:hAnsi="Times New Roman" w:cs="Times New Roman"/>
          <w:color w:val="333333"/>
          <w:shd w:val="clear" w:color="auto" w:fill="FFFFFF"/>
        </w:rPr>
        <w:t>s publicly funded organizations, the agencies are strong advocates for making the results of the research they fund as accessible as possible</w:t>
      </w:r>
      <w:r w:rsidR="00435FAD">
        <w:rPr>
          <w:rFonts w:ascii="Times New Roman" w:hAnsi="Times New Roman" w:cs="Times New Roman"/>
          <w:color w:val="333333"/>
          <w:shd w:val="clear" w:color="auto" w:fill="FFFFFF"/>
        </w:rPr>
        <w:t>” and that</w:t>
      </w:r>
      <w:r w:rsidR="00435FAD" w:rsidRPr="00271790">
        <w:rPr>
          <w:rFonts w:ascii="Times New Roman" w:hAnsi="Times New Roman" w:cs="Times New Roman"/>
          <w:color w:val="333333"/>
          <w:shd w:val="clear" w:color="auto" w:fill="FFFFFF"/>
        </w:rPr>
        <w:t xml:space="preserve"> </w:t>
      </w:r>
      <w:r w:rsidR="00435FAD">
        <w:rPr>
          <w:rFonts w:ascii="Times New Roman" w:hAnsi="Times New Roman" w:cs="Times New Roman"/>
          <w:color w:val="333333"/>
          <w:shd w:val="clear" w:color="auto" w:fill="FFFFFF"/>
        </w:rPr>
        <w:t>“</w:t>
      </w:r>
      <w:r w:rsidRPr="00271790">
        <w:rPr>
          <w:rFonts w:ascii="Times New Roman" w:hAnsi="Times New Roman" w:cs="Times New Roman"/>
          <w:color w:val="333333"/>
          <w:shd w:val="clear" w:color="auto" w:fill="FFFFFF"/>
        </w:rPr>
        <w:t>they aspire to advance knowledge, avoid research duplication and encourage reuse, maximize research benefits to Canadians and showcase the accomplishments of Canadian researchers</w:t>
      </w:r>
      <w:r>
        <w:rPr>
          <w:rFonts w:ascii="Times New Roman" w:hAnsi="Times New Roman" w:cs="Times New Roman"/>
          <w:color w:val="333333"/>
          <w:shd w:val="clear" w:color="auto" w:fill="FFFFFF"/>
        </w:rPr>
        <w:t>”</w:t>
      </w:r>
      <w:r w:rsidR="00435FAD">
        <w:rPr>
          <w:rStyle w:val="Appelnotedebasdep"/>
          <w:rFonts w:ascii="Times New Roman" w:hAnsi="Times New Roman" w:cs="Times New Roman"/>
          <w:color w:val="333333"/>
          <w:shd w:val="clear" w:color="auto" w:fill="FFFFFF"/>
        </w:rPr>
        <w:footnoteReference w:id="2"/>
      </w:r>
      <w:r w:rsidRPr="00271790">
        <w:rPr>
          <w:rFonts w:ascii="Times New Roman" w:hAnsi="Times New Roman" w:cs="Times New Roman"/>
          <w:color w:val="333333"/>
          <w:shd w:val="clear" w:color="auto" w:fill="FFFFFF"/>
        </w:rPr>
        <w:t>.</w:t>
      </w:r>
      <w:r w:rsidR="00435FAD">
        <w:rPr>
          <w:rFonts w:ascii="Times New Roman" w:hAnsi="Times New Roman" w:cs="Times New Roman"/>
          <w:color w:val="333333"/>
          <w:shd w:val="clear" w:color="auto" w:fill="FFFFFF"/>
        </w:rPr>
        <w:t xml:space="preserve"> Of course, not all data can be made readily available given their sensitive nature</w:t>
      </w:r>
      <w:r w:rsidR="0043115B">
        <w:rPr>
          <w:rFonts w:ascii="Times New Roman" w:hAnsi="Times New Roman" w:cs="Times New Roman"/>
          <w:color w:val="333333"/>
          <w:shd w:val="clear" w:color="auto" w:fill="FFFFFF"/>
        </w:rPr>
        <w:t>, but an effort should be made to make them as findable as possible all the while maintaining the privacy of the participants</w:t>
      </w:r>
      <w:r w:rsidR="00656419">
        <w:rPr>
          <w:rFonts w:ascii="Times New Roman" w:hAnsi="Times New Roman" w:cs="Times New Roman"/>
          <w:color w:val="333333"/>
          <w:shd w:val="clear" w:color="auto" w:fill="FFFFFF"/>
        </w:rPr>
        <w:t xml:space="preserve"> (which should be the foremost priority)</w:t>
      </w:r>
      <w:r w:rsidR="0043115B">
        <w:rPr>
          <w:rFonts w:ascii="Times New Roman" w:hAnsi="Times New Roman" w:cs="Times New Roman"/>
          <w:color w:val="333333"/>
          <w:shd w:val="clear" w:color="auto" w:fill="FFFFFF"/>
        </w:rPr>
        <w:t xml:space="preserve">. </w:t>
      </w:r>
    </w:p>
    <w:p w14:paraId="3C990AAD" w14:textId="77777777" w:rsidR="00807264" w:rsidRDefault="00807264" w:rsidP="000F0E1E">
      <w:pPr>
        <w:rPr>
          <w:rFonts w:ascii="Times New Roman" w:eastAsia="Times New Roman" w:hAnsi="Times New Roman" w:cs="Times New Roman"/>
          <w:color w:val="000000"/>
          <w:lang w:eastAsia="fr-CA"/>
        </w:rPr>
      </w:pPr>
    </w:p>
    <w:p w14:paraId="410F0F65" w14:textId="05932A0A" w:rsidR="00807264" w:rsidRDefault="00656419" w:rsidP="000F0E1E">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There are various </w:t>
      </w:r>
      <w:r w:rsidR="005E1BDF">
        <w:rPr>
          <w:rFonts w:ascii="Times New Roman" w:eastAsia="Times New Roman" w:hAnsi="Times New Roman" w:cs="Times New Roman"/>
          <w:color w:val="000000"/>
          <w:lang w:eastAsia="fr-CA"/>
        </w:rPr>
        <w:t>benefits to using one’s respective institutional Dataverse via Borealis as a repository for sensitive data metadata.</w:t>
      </w:r>
    </w:p>
    <w:p w14:paraId="71370EAB" w14:textId="77777777" w:rsidR="0081347A" w:rsidRDefault="0081347A" w:rsidP="000F0E1E">
      <w:pPr>
        <w:rPr>
          <w:rFonts w:ascii="Times New Roman" w:eastAsia="Times New Roman" w:hAnsi="Times New Roman" w:cs="Times New Roman"/>
          <w:color w:val="000000"/>
          <w:lang w:eastAsia="fr-CA"/>
        </w:rPr>
      </w:pPr>
    </w:p>
    <w:p w14:paraId="0BA68769" w14:textId="4D44AC81" w:rsidR="005E1BDF" w:rsidRPr="0081347A" w:rsidRDefault="0081347A" w:rsidP="0081347A">
      <w:pPr>
        <w:pStyle w:val="Paragraphedeliste"/>
        <w:numPr>
          <w:ilvl w:val="0"/>
          <w:numId w:val="12"/>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 is a safe and secure repository that houses continually institutionally curated Dataverses.</w:t>
      </w:r>
    </w:p>
    <w:p w14:paraId="56819F63" w14:textId="77777777" w:rsidR="000F0E1E" w:rsidRDefault="000F0E1E" w:rsidP="000F0E1E">
      <w:pPr>
        <w:pStyle w:val="Paragraphedeliste"/>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 xml:space="preserve">Making information about the study dataset available can initiate conversations between researchers for the reuse of data (provided interinstitutional REB approval) and for potential joint ventures. </w:t>
      </w:r>
    </w:p>
    <w:p w14:paraId="32D6936F" w14:textId="16B1FF08" w:rsidR="005E1BDF" w:rsidRDefault="000F0E1E" w:rsidP="000F0E1E">
      <w:pPr>
        <w:pStyle w:val="Paragraphedeliste"/>
        <w:numPr>
          <w:ilvl w:val="0"/>
          <w:numId w:val="12"/>
        </w:numPr>
        <w:rPr>
          <w:rFonts w:ascii="Times New Roman" w:eastAsia="Times New Roman" w:hAnsi="Times New Roman" w:cs="Times New Roman"/>
          <w:color w:val="000000"/>
          <w:lang w:eastAsia="fr-CA"/>
        </w:rPr>
      </w:pPr>
      <w:r w:rsidRPr="005E1BDF">
        <w:rPr>
          <w:rFonts w:ascii="Times New Roman" w:eastAsia="Times New Roman" w:hAnsi="Times New Roman" w:cs="Times New Roman"/>
          <w:color w:val="000000"/>
          <w:lang w:eastAsia="fr-CA"/>
        </w:rPr>
        <w:t>Using Borealis also has the added benefit of linking a persistent identifier</w:t>
      </w:r>
      <w:r w:rsidR="005E1BDF">
        <w:rPr>
          <w:rFonts w:ascii="Times New Roman" w:eastAsia="Times New Roman" w:hAnsi="Times New Roman" w:cs="Times New Roman"/>
          <w:color w:val="000000"/>
          <w:lang w:eastAsia="fr-CA"/>
        </w:rPr>
        <w:t xml:space="preserve"> (in this case a Digital Object Identifier, or DOI)</w:t>
      </w:r>
      <w:r w:rsidRPr="005E1BDF">
        <w:rPr>
          <w:rFonts w:ascii="Times New Roman" w:eastAsia="Times New Roman" w:hAnsi="Times New Roman" w:cs="Times New Roman"/>
          <w:color w:val="000000"/>
          <w:lang w:eastAsia="fr-CA"/>
        </w:rPr>
        <w:t xml:space="preserve"> to the </w:t>
      </w:r>
      <w:r w:rsidR="00971945">
        <w:rPr>
          <w:rFonts w:ascii="Times New Roman" w:eastAsia="Times New Roman" w:hAnsi="Times New Roman" w:cs="Times New Roman"/>
          <w:color w:val="000000"/>
          <w:lang w:eastAsia="fr-CA"/>
        </w:rPr>
        <w:t xml:space="preserve">research data </w:t>
      </w:r>
      <w:r w:rsidRPr="005E1BDF">
        <w:rPr>
          <w:rFonts w:ascii="Times New Roman" w:eastAsia="Times New Roman" w:hAnsi="Times New Roman" w:cs="Times New Roman"/>
          <w:color w:val="000000"/>
          <w:lang w:eastAsia="fr-CA"/>
        </w:rPr>
        <w:t>dataset</w:t>
      </w:r>
      <w:r w:rsidR="005E1BDF">
        <w:rPr>
          <w:rFonts w:ascii="Times New Roman" w:eastAsia="Times New Roman" w:hAnsi="Times New Roman" w:cs="Times New Roman"/>
          <w:color w:val="000000"/>
          <w:lang w:eastAsia="fr-CA"/>
        </w:rPr>
        <w:t xml:space="preserve"> metadata. The attribution of a</w:t>
      </w:r>
      <w:r w:rsidR="004C171E">
        <w:rPr>
          <w:rFonts w:ascii="Times New Roman" w:eastAsia="Times New Roman" w:hAnsi="Times New Roman" w:cs="Times New Roman"/>
          <w:color w:val="000000"/>
          <w:lang w:eastAsia="fr-CA"/>
        </w:rPr>
        <w:t xml:space="preserve"> persistent and unique</w:t>
      </w:r>
      <w:r w:rsidR="005E1BDF">
        <w:rPr>
          <w:rFonts w:ascii="Times New Roman" w:eastAsia="Times New Roman" w:hAnsi="Times New Roman" w:cs="Times New Roman"/>
          <w:color w:val="000000"/>
          <w:lang w:eastAsia="fr-CA"/>
        </w:rPr>
        <w:t xml:space="preserve"> DOI to the dataset metadata facilitates citation </w:t>
      </w:r>
      <w:r w:rsidR="004C171E">
        <w:rPr>
          <w:rFonts w:ascii="Times New Roman" w:eastAsia="Times New Roman" w:hAnsi="Times New Roman" w:cs="Times New Roman"/>
          <w:color w:val="000000"/>
          <w:lang w:eastAsia="fr-CA"/>
        </w:rPr>
        <w:t>and subsequent findability</w:t>
      </w:r>
      <w:r w:rsidR="0081347A">
        <w:rPr>
          <w:rFonts w:ascii="Times New Roman" w:eastAsia="Times New Roman" w:hAnsi="Times New Roman" w:cs="Times New Roman"/>
          <w:color w:val="000000"/>
          <w:lang w:eastAsia="fr-CA"/>
        </w:rPr>
        <w:t>.</w:t>
      </w:r>
    </w:p>
    <w:p w14:paraId="57255699" w14:textId="003054FA" w:rsidR="005E1BDF" w:rsidRPr="0081347A" w:rsidRDefault="00971945" w:rsidP="0081347A">
      <w:pPr>
        <w:pStyle w:val="Paragraphedeliste"/>
        <w:numPr>
          <w:ilvl w:val="0"/>
          <w:numId w:val="12"/>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Upon publishing in Borealis, dataset files are automatically formatted in Data Documentation Initiative (</w:t>
      </w:r>
      <w:hyperlink r:id="rId15" w:history="1">
        <w:r w:rsidRPr="0081347A">
          <w:rPr>
            <w:rStyle w:val="Hyperlien"/>
            <w:rFonts w:ascii="Times New Roman" w:eastAsia="Times New Roman" w:hAnsi="Times New Roman" w:cs="Times New Roman"/>
            <w:lang w:eastAsia="fr-CA"/>
          </w:rPr>
          <w:t>DDI</w:t>
        </w:r>
      </w:hyperlink>
      <w:r>
        <w:rPr>
          <w:rFonts w:ascii="Times New Roman" w:eastAsia="Times New Roman" w:hAnsi="Times New Roman" w:cs="Times New Roman"/>
          <w:color w:val="000000"/>
          <w:lang w:eastAsia="fr-CA"/>
        </w:rPr>
        <w:t xml:space="preserve">) </w:t>
      </w:r>
      <w:r w:rsidR="0081347A">
        <w:rPr>
          <w:rFonts w:ascii="Times New Roman" w:eastAsia="Times New Roman" w:hAnsi="Times New Roman" w:cs="Times New Roman"/>
          <w:color w:val="000000"/>
          <w:lang w:eastAsia="fr-CA"/>
        </w:rPr>
        <w:t xml:space="preserve">standard metadata files. DDI standards ensure a high degree of consistency in machine readability, meaning that variables within dataset files can be found with </w:t>
      </w:r>
      <w:r w:rsidR="004610E9">
        <w:rPr>
          <w:rFonts w:ascii="Times New Roman" w:eastAsia="Times New Roman" w:hAnsi="Times New Roman" w:cs="Times New Roman"/>
          <w:color w:val="000000"/>
          <w:lang w:eastAsia="fr-CA"/>
        </w:rPr>
        <w:t xml:space="preserve">the Borealis </w:t>
      </w:r>
      <w:r w:rsidR="0081347A">
        <w:rPr>
          <w:rFonts w:ascii="Times New Roman" w:eastAsia="Times New Roman" w:hAnsi="Times New Roman" w:cs="Times New Roman"/>
          <w:color w:val="000000"/>
          <w:lang w:eastAsia="fr-CA"/>
        </w:rPr>
        <w:t>search engine (therefore considerably increasing findability and potential reuse).</w:t>
      </w:r>
    </w:p>
    <w:p w14:paraId="6B915E16" w14:textId="77777777" w:rsidR="00FB456E" w:rsidRDefault="00FB456E" w:rsidP="004C171E">
      <w:pPr>
        <w:rPr>
          <w:rFonts w:ascii="Times New Roman" w:eastAsia="Times New Roman" w:hAnsi="Times New Roman" w:cs="Times New Roman"/>
          <w:color w:val="000000"/>
          <w:lang w:eastAsia="fr-CA"/>
        </w:rPr>
      </w:pPr>
    </w:p>
    <w:p w14:paraId="5549EA1B" w14:textId="7E8312BA" w:rsidR="003E6FA7" w:rsidRDefault="004610E9"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Of course, t</w:t>
      </w:r>
      <w:r w:rsidR="000F0E1E" w:rsidRPr="005E1BDF">
        <w:rPr>
          <w:rFonts w:ascii="Times New Roman" w:eastAsia="Times New Roman" w:hAnsi="Times New Roman" w:cs="Times New Roman"/>
          <w:color w:val="000000"/>
          <w:lang w:eastAsia="fr-CA"/>
        </w:rPr>
        <w:t xml:space="preserve">here </w:t>
      </w:r>
      <w:r>
        <w:rPr>
          <w:rFonts w:ascii="Times New Roman" w:eastAsia="Times New Roman" w:hAnsi="Times New Roman" w:cs="Times New Roman"/>
          <w:color w:val="000000"/>
          <w:lang w:eastAsia="fr-CA"/>
        </w:rPr>
        <w:t>may be</w:t>
      </w:r>
      <w:r w:rsidR="000F0E1E" w:rsidRPr="005E1BDF">
        <w:rPr>
          <w:rFonts w:ascii="Times New Roman" w:eastAsia="Times New Roman" w:hAnsi="Times New Roman" w:cs="Times New Roman"/>
          <w:color w:val="000000"/>
          <w:lang w:eastAsia="fr-CA"/>
        </w:rPr>
        <w:t xml:space="preserve"> certain qualms about using a national repository such as Borealis. Being a national service, Borealis data is often scraped by foreign academic colleagues in both peer and “near-peer” nations. Given the sensitivity of </w:t>
      </w:r>
      <w:r w:rsidR="005F6C5F">
        <w:rPr>
          <w:rFonts w:ascii="Times New Roman" w:eastAsia="Times New Roman" w:hAnsi="Times New Roman" w:cs="Times New Roman"/>
          <w:color w:val="000000"/>
          <w:lang w:eastAsia="fr-CA"/>
        </w:rPr>
        <w:t>some</w:t>
      </w:r>
      <w:r w:rsidR="000F0E1E" w:rsidRPr="005E1BDF">
        <w:rPr>
          <w:rFonts w:ascii="Times New Roman" w:eastAsia="Times New Roman" w:hAnsi="Times New Roman" w:cs="Times New Roman"/>
          <w:color w:val="000000"/>
          <w:lang w:eastAsia="fr-CA"/>
        </w:rPr>
        <w:t xml:space="preserve"> data, how “findable” we want this data to be beyond the confounds of Canada remains a point of contention</w:t>
      </w:r>
      <w:r w:rsidR="005F6C5F">
        <w:rPr>
          <w:rFonts w:ascii="Times New Roman" w:eastAsia="Times New Roman" w:hAnsi="Times New Roman" w:cs="Times New Roman"/>
          <w:color w:val="000000"/>
          <w:lang w:eastAsia="fr-CA"/>
        </w:rPr>
        <w:t xml:space="preserve"> and will require a case by case assessment by the depositors’ institutions</w:t>
      </w:r>
      <w:r w:rsidR="000F0E1E" w:rsidRPr="005E1BDF">
        <w:rPr>
          <w:rFonts w:ascii="Times New Roman" w:eastAsia="Times New Roman" w:hAnsi="Times New Roman" w:cs="Times New Roman"/>
          <w:color w:val="000000"/>
          <w:lang w:eastAsia="fr-CA"/>
        </w:rPr>
        <w:t>. </w:t>
      </w:r>
      <w:r w:rsidR="005F6C5F">
        <w:rPr>
          <w:rFonts w:ascii="Times New Roman" w:eastAsia="Times New Roman" w:hAnsi="Times New Roman" w:cs="Times New Roman"/>
          <w:color w:val="000000"/>
          <w:lang w:eastAsia="fr-CA"/>
        </w:rPr>
        <w:t xml:space="preserve">However, as it will be outlined in the present document, the sensitive data itself is </w:t>
      </w:r>
      <w:r w:rsidR="005F6C5F" w:rsidRPr="005F6C5F">
        <w:rPr>
          <w:rFonts w:ascii="Times New Roman" w:eastAsia="Times New Roman" w:hAnsi="Times New Roman" w:cs="Times New Roman"/>
          <w:b/>
          <w:bCs/>
          <w:i/>
          <w:iCs/>
          <w:color w:val="000000"/>
          <w:lang w:eastAsia="fr-CA"/>
        </w:rPr>
        <w:t>never</w:t>
      </w:r>
      <w:r w:rsidR="005F6C5F">
        <w:rPr>
          <w:rFonts w:ascii="Times New Roman" w:eastAsia="Times New Roman" w:hAnsi="Times New Roman" w:cs="Times New Roman"/>
          <w:color w:val="000000"/>
          <w:lang w:eastAsia="fr-CA"/>
        </w:rPr>
        <w:t xml:space="preserve"> made available on Borealis – only its metadata. This </w:t>
      </w:r>
      <w:r w:rsidR="005F6C5F">
        <w:rPr>
          <w:rFonts w:ascii="Times New Roman" w:eastAsia="Times New Roman" w:hAnsi="Times New Roman" w:cs="Times New Roman"/>
          <w:color w:val="000000"/>
          <w:lang w:eastAsia="fr-CA"/>
        </w:rPr>
        <w:lastRenderedPageBreak/>
        <w:t>mitigates possible worries associated with potential bad actors; the present document therefore</w:t>
      </w:r>
      <w:r w:rsidR="005F6C5F" w:rsidRPr="00AE791F">
        <w:rPr>
          <w:rFonts w:ascii="Times New Roman" w:eastAsia="Times New Roman" w:hAnsi="Times New Roman" w:cs="Times New Roman"/>
          <w:color w:val="000000"/>
          <w:lang w:eastAsia="fr-CA"/>
        </w:rPr>
        <w:t xml:space="preserve"> </w:t>
      </w:r>
      <w:r w:rsidR="005F6C5F">
        <w:rPr>
          <w:rFonts w:ascii="Times New Roman" w:eastAsia="Times New Roman" w:hAnsi="Times New Roman" w:cs="Times New Roman"/>
          <w:color w:val="000000"/>
          <w:lang w:eastAsia="fr-CA"/>
        </w:rPr>
        <w:t xml:space="preserve">maintains that </w:t>
      </w:r>
      <w:r w:rsidR="005F6C5F" w:rsidRPr="00AE791F">
        <w:rPr>
          <w:rFonts w:ascii="Times New Roman" w:eastAsia="Times New Roman" w:hAnsi="Times New Roman" w:cs="Times New Roman"/>
          <w:color w:val="000000"/>
          <w:lang w:eastAsia="fr-CA"/>
        </w:rPr>
        <w:t xml:space="preserve">Borealis </w:t>
      </w:r>
      <w:r>
        <w:rPr>
          <w:rFonts w:ascii="Times New Roman" w:eastAsia="Times New Roman" w:hAnsi="Times New Roman" w:cs="Times New Roman"/>
          <w:color w:val="000000"/>
          <w:lang w:eastAsia="fr-CA"/>
        </w:rPr>
        <w:t>is a secure</w:t>
      </w:r>
      <w:r w:rsidR="005F6C5F" w:rsidRPr="00AE791F">
        <w:rPr>
          <w:rFonts w:ascii="Times New Roman" w:eastAsia="Times New Roman" w:hAnsi="Times New Roman" w:cs="Times New Roman"/>
          <w:color w:val="000000"/>
          <w:lang w:eastAsia="fr-CA"/>
        </w:rPr>
        <w:t xml:space="preserve"> haven for sensitive data metadata</w:t>
      </w:r>
      <w:r w:rsidR="005F6C5F">
        <w:rPr>
          <w:rFonts w:ascii="Times New Roman" w:eastAsia="Times New Roman" w:hAnsi="Times New Roman" w:cs="Times New Roman"/>
          <w:color w:val="000000"/>
          <w:lang w:eastAsia="fr-CA"/>
        </w:rPr>
        <w:t xml:space="preserve"> </w:t>
      </w:r>
      <w:r w:rsidR="00E11E7F">
        <w:rPr>
          <w:rFonts w:ascii="Times New Roman" w:eastAsia="Times New Roman" w:hAnsi="Times New Roman" w:cs="Times New Roman"/>
          <w:color w:val="000000"/>
          <w:lang w:eastAsia="fr-CA"/>
        </w:rPr>
        <w:t>findability</w:t>
      </w:r>
      <w:r w:rsidR="005F6C5F" w:rsidRPr="00AE791F">
        <w:rPr>
          <w:rFonts w:ascii="Times New Roman" w:eastAsia="Times New Roman" w:hAnsi="Times New Roman" w:cs="Times New Roman"/>
          <w:color w:val="000000"/>
          <w:lang w:eastAsia="fr-CA"/>
        </w:rPr>
        <w:t>.</w:t>
      </w:r>
    </w:p>
    <w:p w14:paraId="06D5B62A" w14:textId="77777777" w:rsidR="004610E9" w:rsidRDefault="004610E9" w:rsidP="00AE791F">
      <w:pPr>
        <w:rPr>
          <w:rFonts w:ascii="Times New Roman" w:eastAsia="Times New Roman" w:hAnsi="Times New Roman" w:cs="Times New Roman"/>
          <w:color w:val="000000"/>
          <w:lang w:eastAsia="fr-CA"/>
        </w:rPr>
      </w:pPr>
    </w:p>
    <w:p w14:paraId="6DE9B648" w14:textId="5C0F62B0" w:rsidR="00EB1A7D" w:rsidRPr="003E6FA7" w:rsidRDefault="00891525"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sz w:val="32"/>
          <w:szCs w:val="32"/>
          <w:lang w:eastAsia="fr-CA"/>
        </w:rPr>
        <w:t xml:space="preserve">Accessing </w:t>
      </w:r>
      <w:r w:rsidR="004C171E">
        <w:rPr>
          <w:rFonts w:ascii="Times New Roman" w:eastAsia="Times New Roman" w:hAnsi="Times New Roman" w:cs="Times New Roman"/>
          <w:color w:val="000000"/>
          <w:sz w:val="32"/>
          <w:szCs w:val="32"/>
          <w:lang w:eastAsia="fr-CA"/>
        </w:rPr>
        <w:t>Borealis</w:t>
      </w:r>
    </w:p>
    <w:p w14:paraId="53951EA7" w14:textId="50DB197A" w:rsidR="006E15E1" w:rsidRDefault="006E15E1"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institutional Dataverse of the depositor can be found by navigating to the Borealis </w:t>
      </w:r>
      <w:hyperlink r:id="rId16" w:history="1">
        <w:r w:rsidRPr="006E15E1">
          <w:rPr>
            <w:rStyle w:val="Hyperlien"/>
            <w:rFonts w:ascii="Times New Roman" w:eastAsia="Times New Roman" w:hAnsi="Times New Roman" w:cs="Times New Roman"/>
            <w:lang w:eastAsia="fr-CA"/>
          </w:rPr>
          <w:t>login page</w:t>
        </w:r>
      </w:hyperlink>
      <w:r w:rsidR="003A53F2">
        <w:rPr>
          <w:rFonts w:ascii="Times New Roman" w:eastAsia="Times New Roman" w:hAnsi="Times New Roman" w:cs="Times New Roman"/>
          <w:color w:val="000000"/>
          <w:lang w:eastAsia="fr-CA"/>
        </w:rPr>
        <w:t xml:space="preserve">, and </w:t>
      </w:r>
      <w:r w:rsidR="00F13E2C">
        <w:rPr>
          <w:rFonts w:ascii="Times New Roman" w:eastAsia="Times New Roman" w:hAnsi="Times New Roman" w:cs="Times New Roman"/>
          <w:color w:val="000000"/>
          <w:lang w:eastAsia="fr-CA"/>
        </w:rPr>
        <w:t xml:space="preserve">by </w:t>
      </w:r>
      <w:r w:rsidR="003A53F2">
        <w:rPr>
          <w:rFonts w:ascii="Times New Roman" w:eastAsia="Times New Roman" w:hAnsi="Times New Roman" w:cs="Times New Roman"/>
          <w:color w:val="000000"/>
          <w:lang w:eastAsia="fr-CA"/>
        </w:rPr>
        <w:t>then using the scroll down menu to select the</w:t>
      </w:r>
      <w:r w:rsidR="00F13E2C">
        <w:rPr>
          <w:rFonts w:ascii="Times New Roman" w:eastAsia="Times New Roman" w:hAnsi="Times New Roman" w:cs="Times New Roman"/>
          <w:color w:val="000000"/>
          <w:lang w:eastAsia="fr-CA"/>
        </w:rPr>
        <w:t xml:space="preserve"> desired</w:t>
      </w:r>
      <w:r w:rsidR="003A53F2">
        <w:rPr>
          <w:rFonts w:ascii="Times New Roman" w:eastAsia="Times New Roman" w:hAnsi="Times New Roman" w:cs="Times New Roman"/>
          <w:color w:val="000000"/>
          <w:lang w:eastAsia="fr-CA"/>
        </w:rPr>
        <w:t xml:space="preserve"> institution </w:t>
      </w:r>
      <w:r w:rsidR="00F13E2C">
        <w:rPr>
          <w:rFonts w:ascii="Times New Roman" w:eastAsia="Times New Roman" w:hAnsi="Times New Roman" w:cs="Times New Roman"/>
          <w:color w:val="000000"/>
          <w:lang w:eastAsia="fr-CA"/>
        </w:rPr>
        <w:t xml:space="preserve">. From there, users can login with their </w:t>
      </w:r>
      <w:r w:rsidR="003A53F2">
        <w:rPr>
          <w:rFonts w:ascii="Times New Roman" w:eastAsia="Times New Roman" w:hAnsi="Times New Roman" w:cs="Times New Roman"/>
          <w:color w:val="000000"/>
          <w:lang w:eastAsia="fr-CA"/>
        </w:rPr>
        <w:t>institution SSO</w:t>
      </w:r>
      <w:r w:rsidR="00F13E2C">
        <w:rPr>
          <w:rFonts w:ascii="Times New Roman" w:eastAsia="Times New Roman" w:hAnsi="Times New Roman" w:cs="Times New Roman"/>
          <w:color w:val="000000"/>
          <w:lang w:eastAsia="fr-CA"/>
        </w:rPr>
        <w:t>. Alternatively, users can</w:t>
      </w:r>
      <w:r>
        <w:rPr>
          <w:rFonts w:ascii="Times New Roman" w:eastAsia="Times New Roman" w:hAnsi="Times New Roman" w:cs="Times New Roman"/>
          <w:color w:val="000000"/>
          <w:lang w:eastAsia="fr-CA"/>
        </w:rPr>
        <w:t xml:space="preserve"> </w:t>
      </w:r>
      <w:r w:rsidR="00F13E2C">
        <w:rPr>
          <w:rFonts w:ascii="Times New Roman" w:eastAsia="Times New Roman" w:hAnsi="Times New Roman" w:cs="Times New Roman"/>
          <w:color w:val="000000"/>
          <w:lang w:eastAsia="fr-CA"/>
        </w:rPr>
        <w:t>navigate</w:t>
      </w:r>
      <w:r>
        <w:rPr>
          <w:rFonts w:ascii="Times New Roman" w:eastAsia="Times New Roman" w:hAnsi="Times New Roman" w:cs="Times New Roman"/>
          <w:color w:val="000000"/>
          <w:lang w:eastAsia="fr-CA"/>
        </w:rPr>
        <w:t xml:space="preserve"> to the </w:t>
      </w:r>
      <w:hyperlink r:id="rId17" w:anchor="partners" w:history="1">
        <w:r w:rsidRPr="006E15E1">
          <w:rPr>
            <w:rStyle w:val="Hyperlien"/>
            <w:rFonts w:ascii="Times New Roman" w:eastAsia="Times New Roman" w:hAnsi="Times New Roman" w:cs="Times New Roman"/>
            <w:lang w:eastAsia="fr-CA"/>
          </w:rPr>
          <w:t>members and partners</w:t>
        </w:r>
      </w:hyperlink>
      <w:r>
        <w:rPr>
          <w:rFonts w:ascii="Times New Roman" w:eastAsia="Times New Roman" w:hAnsi="Times New Roman" w:cs="Times New Roman"/>
          <w:color w:val="000000"/>
          <w:lang w:eastAsia="fr-CA"/>
        </w:rPr>
        <w:t xml:space="preserve"> web page, and selecting their respective institution.</w:t>
      </w:r>
      <w:r w:rsidR="003A53F2">
        <w:rPr>
          <w:rFonts w:ascii="Times New Roman" w:eastAsia="Times New Roman" w:hAnsi="Times New Roman" w:cs="Times New Roman"/>
          <w:color w:val="000000"/>
          <w:lang w:eastAsia="fr-CA"/>
        </w:rPr>
        <w:t xml:space="preserve"> An in-depth guide on </w:t>
      </w:r>
      <w:r w:rsidR="00F13E2C">
        <w:rPr>
          <w:rFonts w:ascii="Times New Roman" w:eastAsia="Times New Roman" w:hAnsi="Times New Roman" w:cs="Times New Roman"/>
          <w:color w:val="000000"/>
          <w:lang w:eastAsia="fr-CA"/>
        </w:rPr>
        <w:t>logging in</w:t>
      </w:r>
      <w:r w:rsidR="003A53F2">
        <w:rPr>
          <w:rFonts w:ascii="Times New Roman" w:eastAsia="Times New Roman" w:hAnsi="Times New Roman" w:cs="Times New Roman"/>
          <w:color w:val="000000"/>
          <w:lang w:eastAsia="fr-CA"/>
        </w:rPr>
        <w:t xml:space="preserve"> and account creation procedures can be found on the </w:t>
      </w:r>
      <w:hyperlink r:id="rId18" w:history="1">
        <w:r w:rsidR="003A53F2" w:rsidRPr="003A53F2">
          <w:rPr>
            <w:rStyle w:val="Hyperlien"/>
            <w:rFonts w:ascii="Times New Roman" w:eastAsia="Times New Roman" w:hAnsi="Times New Roman" w:cs="Times New Roman"/>
            <w:lang w:eastAsia="fr-CA"/>
          </w:rPr>
          <w:t>Scholars Portal learn Borealis</w:t>
        </w:r>
      </w:hyperlink>
      <w:r w:rsidR="003A53F2">
        <w:rPr>
          <w:rFonts w:ascii="Times New Roman" w:eastAsia="Times New Roman" w:hAnsi="Times New Roman" w:cs="Times New Roman"/>
          <w:color w:val="000000"/>
          <w:lang w:eastAsia="fr-CA"/>
        </w:rPr>
        <w:t xml:space="preserve"> website. </w:t>
      </w:r>
    </w:p>
    <w:p w14:paraId="50B893E7" w14:textId="77777777" w:rsidR="00B914E8" w:rsidRDefault="00B914E8" w:rsidP="00AE791F">
      <w:pPr>
        <w:rPr>
          <w:rFonts w:ascii="Times New Roman" w:eastAsia="Times New Roman" w:hAnsi="Times New Roman" w:cs="Times New Roman"/>
          <w:color w:val="000000"/>
          <w:lang w:eastAsia="fr-CA"/>
        </w:rPr>
      </w:pPr>
    </w:p>
    <w:p w14:paraId="7CC07FDE" w14:textId="0B42C457" w:rsidR="00B914E8" w:rsidRDefault="00B914E8"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Once logged-in, users should, by default, be on their institution Dataverse repository. There are various paths through which users can go about depositing their data and/or metadata. Depending on their institutional policies, they may be able to create their own Dataverse within their institution’s Dataverse repository. However not all user’s may have the required permissions to do so. In-depth instructions pertaining to the creation of proprietary Dataverses within institution’s Dataverse (and troubleshooting if the user does not have the required privileges) can be found in the </w:t>
      </w:r>
      <w:hyperlink r:id="rId19" w:history="1">
        <w:r w:rsidRPr="00B914E8">
          <w:rPr>
            <w:rStyle w:val="Hyperlien"/>
            <w:rFonts w:ascii="Times New Roman" w:eastAsia="Times New Roman" w:hAnsi="Times New Roman" w:cs="Times New Roman"/>
            <w:lang w:eastAsia="fr-CA"/>
          </w:rPr>
          <w:t>Collections</w:t>
        </w:r>
      </w:hyperlink>
      <w:r>
        <w:rPr>
          <w:rFonts w:ascii="Times New Roman" w:eastAsia="Times New Roman" w:hAnsi="Times New Roman" w:cs="Times New Roman"/>
          <w:color w:val="000000"/>
          <w:lang w:eastAsia="fr-CA"/>
        </w:rPr>
        <w:t xml:space="preserve"> Scholars Portal learn Borealis website. </w:t>
      </w:r>
    </w:p>
    <w:p w14:paraId="76E9078D" w14:textId="77777777" w:rsidR="00207EB9" w:rsidRDefault="00207EB9" w:rsidP="00AE791F">
      <w:pPr>
        <w:rPr>
          <w:rFonts w:ascii="Times New Roman" w:eastAsia="Times New Roman" w:hAnsi="Times New Roman" w:cs="Times New Roman"/>
          <w:color w:val="000000"/>
          <w:lang w:eastAsia="fr-CA"/>
        </w:rPr>
      </w:pPr>
    </w:p>
    <w:p w14:paraId="284BE6C7" w14:textId="60D7DE53" w:rsidR="00B914E8" w:rsidRDefault="00207EB9" w:rsidP="00AE791F">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Potential depositors should however consider whether or not this </w:t>
      </w:r>
      <w:r w:rsidR="00D12C35">
        <w:rPr>
          <w:rFonts w:ascii="Times New Roman" w:eastAsia="Times New Roman" w:hAnsi="Times New Roman" w:cs="Times New Roman"/>
          <w:color w:val="000000"/>
          <w:lang w:eastAsia="fr-CA"/>
        </w:rPr>
        <w:t>“Sensitive Metadata” Dataverse could be used by various other scholars</w:t>
      </w:r>
      <w:r w:rsidR="00F13E2C">
        <w:rPr>
          <w:rFonts w:ascii="Times New Roman" w:eastAsia="Times New Roman" w:hAnsi="Times New Roman" w:cs="Times New Roman"/>
          <w:color w:val="000000"/>
          <w:lang w:eastAsia="fr-CA"/>
        </w:rPr>
        <w:t xml:space="preserve"> from the same institution</w:t>
      </w:r>
      <w:r w:rsidR="00D12C35">
        <w:rPr>
          <w:rFonts w:ascii="Times New Roman" w:eastAsia="Times New Roman" w:hAnsi="Times New Roman" w:cs="Times New Roman"/>
          <w:color w:val="000000"/>
          <w:lang w:eastAsia="fr-CA"/>
        </w:rPr>
        <w:t xml:space="preserve"> to deposit their own metadata pertaining to restricted access datasets. If so, depositors could contact their institution Dataverse administrator to discuss the creation of such a Dataverse. Dataverse administrators can be contacted via the institution’s Dataverse page with the “Contact” button found on the top right of the Dataverse description. </w:t>
      </w:r>
    </w:p>
    <w:p w14:paraId="4D7817B3" w14:textId="77777777" w:rsidR="00A54801" w:rsidRDefault="00A54801" w:rsidP="00AE791F">
      <w:pPr>
        <w:rPr>
          <w:rFonts w:ascii="Times New Roman" w:eastAsia="Times New Roman" w:hAnsi="Times New Roman" w:cs="Times New Roman"/>
          <w:color w:val="000000"/>
          <w:lang w:eastAsia="fr-CA"/>
        </w:rPr>
      </w:pPr>
    </w:p>
    <w:p w14:paraId="59D7ABF9" w14:textId="510B6DE4" w:rsidR="00FE5F1F" w:rsidRDefault="00FE5F1F" w:rsidP="004979B1">
      <w:pPr>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What Can and “Cannot” Go in Borealis Dataverses</w:t>
      </w:r>
    </w:p>
    <w:p w14:paraId="5BCA7A54" w14:textId="079785E2" w:rsidR="00EB6BAD" w:rsidRDefault="00A54801"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As previously mentioned, </w:t>
      </w:r>
      <w:r w:rsidR="00EA51BC">
        <w:rPr>
          <w:rFonts w:ascii="Times New Roman" w:eastAsia="Times New Roman" w:hAnsi="Times New Roman" w:cs="Times New Roman"/>
          <w:color w:val="000000"/>
          <w:lang w:eastAsia="fr-CA"/>
        </w:rPr>
        <w:t>some datasets cannot be uploaded on any Borealis repositories (institutional or otherwise) if the</w:t>
      </w:r>
      <w:r w:rsidR="00F13E2C">
        <w:rPr>
          <w:rFonts w:ascii="Times New Roman" w:eastAsia="Times New Roman" w:hAnsi="Times New Roman" w:cs="Times New Roman"/>
          <w:color w:val="000000"/>
          <w:lang w:eastAsia="fr-CA"/>
        </w:rPr>
        <w:t>y</w:t>
      </w:r>
      <w:r w:rsidR="00EA51BC">
        <w:rPr>
          <w:rFonts w:ascii="Times New Roman" w:eastAsia="Times New Roman" w:hAnsi="Times New Roman" w:cs="Times New Roman"/>
          <w:color w:val="000000"/>
          <w:lang w:eastAsia="fr-CA"/>
        </w:rPr>
        <w:t xml:space="preserve"> violate their </w:t>
      </w:r>
      <w:hyperlink r:id="rId20" w:history="1">
        <w:r w:rsidR="00EA51BC" w:rsidRPr="00EA51BC">
          <w:rPr>
            <w:rStyle w:val="Hyperlien"/>
            <w:rFonts w:ascii="Times New Roman" w:eastAsia="Times New Roman" w:hAnsi="Times New Roman" w:cs="Times New Roman"/>
            <w:lang w:eastAsia="fr-CA"/>
          </w:rPr>
          <w:t>Terms of Use</w:t>
        </w:r>
      </w:hyperlink>
      <w:r w:rsidR="00EA51BC">
        <w:rPr>
          <w:rFonts w:ascii="Times New Roman" w:eastAsia="Times New Roman" w:hAnsi="Times New Roman" w:cs="Times New Roman"/>
          <w:color w:val="000000"/>
          <w:lang w:eastAsia="fr-CA"/>
        </w:rPr>
        <w:t xml:space="preserve">. This is an important step in deciding whether or not the metadata can be uploaded in the repository. While this has also been previously discussed in the present document, here are </w:t>
      </w:r>
      <w:r w:rsidR="00CC7908">
        <w:rPr>
          <w:rFonts w:ascii="Times New Roman" w:eastAsia="Times New Roman" w:hAnsi="Times New Roman" w:cs="Times New Roman"/>
          <w:color w:val="000000"/>
          <w:lang w:eastAsia="fr-CA"/>
        </w:rPr>
        <w:t xml:space="preserve">two </w:t>
      </w:r>
      <w:r w:rsidR="00EA51BC">
        <w:rPr>
          <w:rFonts w:ascii="Times New Roman" w:eastAsia="Times New Roman" w:hAnsi="Times New Roman" w:cs="Times New Roman"/>
          <w:color w:val="000000"/>
          <w:lang w:eastAsia="fr-CA"/>
        </w:rPr>
        <w:t>key questions to consider:</w:t>
      </w:r>
    </w:p>
    <w:p w14:paraId="7BC171FF" w14:textId="77777777" w:rsidR="00EA51BC" w:rsidRDefault="00EA51BC" w:rsidP="004979B1">
      <w:pPr>
        <w:rPr>
          <w:rFonts w:ascii="Times New Roman" w:eastAsia="Times New Roman" w:hAnsi="Times New Roman" w:cs="Times New Roman"/>
          <w:color w:val="000000"/>
          <w:lang w:eastAsia="fr-CA"/>
        </w:rPr>
      </w:pPr>
    </w:p>
    <w:p w14:paraId="5B096326" w14:textId="58909FBA" w:rsidR="00EA51BC" w:rsidRDefault="00EA51BC" w:rsidP="00EA51BC">
      <w:pPr>
        <w:pStyle w:val="Paragraphedeliste"/>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Do I have the authority to share this sensitive data or metadata (with or without restrictions? REB approval before or after study?)</w:t>
      </w:r>
    </w:p>
    <w:p w14:paraId="734A9E73" w14:textId="335C47C1" w:rsidR="00CC7908" w:rsidRDefault="00EA51BC" w:rsidP="00EA51BC">
      <w:pPr>
        <w:pStyle w:val="Paragraphedeliste"/>
        <w:numPr>
          <w:ilvl w:val="0"/>
          <w:numId w:val="13"/>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Is my sensitive metadata free of any identifiable information? (all information that could be used to link it to someone are prohibited; to name a few, this includes variables such as height, weight, postal codes, diagnostics, etc.). </w:t>
      </w:r>
    </w:p>
    <w:p w14:paraId="307A0430" w14:textId="77777777" w:rsidR="00CC7908" w:rsidRDefault="00CC7908" w:rsidP="00CC7908">
      <w:pPr>
        <w:rPr>
          <w:rFonts w:ascii="Times New Roman" w:eastAsia="Times New Roman" w:hAnsi="Times New Roman" w:cs="Times New Roman"/>
          <w:color w:val="000000"/>
          <w:lang w:eastAsia="fr-CA"/>
        </w:rPr>
      </w:pPr>
    </w:p>
    <w:p w14:paraId="4196CF2C" w14:textId="729CF4A4" w:rsidR="00891525" w:rsidRDefault="00EA51BC" w:rsidP="004979B1">
      <w:pPr>
        <w:rPr>
          <w:rFonts w:ascii="Times New Roman" w:eastAsia="Times New Roman" w:hAnsi="Times New Roman" w:cs="Times New Roman"/>
          <w:color w:val="000000"/>
          <w:lang w:eastAsia="fr-CA"/>
        </w:rPr>
      </w:pPr>
      <w:r w:rsidRPr="00CC7908">
        <w:rPr>
          <w:rFonts w:ascii="Times New Roman" w:eastAsia="Times New Roman" w:hAnsi="Times New Roman" w:cs="Times New Roman"/>
          <w:color w:val="000000"/>
          <w:lang w:eastAsia="fr-CA"/>
        </w:rPr>
        <w:t xml:space="preserve">While some of these individual variables may seem too ambiguous </w:t>
      </w:r>
      <w:r w:rsidR="00CC7908" w:rsidRPr="00CC7908">
        <w:rPr>
          <w:rFonts w:ascii="Times New Roman" w:eastAsia="Times New Roman" w:hAnsi="Times New Roman" w:cs="Times New Roman"/>
          <w:color w:val="000000"/>
          <w:lang w:eastAsia="fr-CA"/>
        </w:rPr>
        <w:t>to identify someone, they can always be used in conjunction with other variable information to triangulate</w:t>
      </w:r>
      <w:r w:rsidR="003155AA">
        <w:rPr>
          <w:rFonts w:ascii="Times New Roman" w:eastAsia="Times New Roman" w:hAnsi="Times New Roman" w:cs="Times New Roman"/>
          <w:color w:val="000000"/>
          <w:lang w:eastAsia="fr-CA"/>
        </w:rPr>
        <w:t xml:space="preserve"> the</w:t>
      </w:r>
      <w:r w:rsidR="00CC7908" w:rsidRPr="00CC7908">
        <w:rPr>
          <w:rFonts w:ascii="Times New Roman" w:eastAsia="Times New Roman" w:hAnsi="Times New Roman" w:cs="Times New Roman"/>
          <w:color w:val="000000"/>
          <w:lang w:eastAsia="fr-CA"/>
        </w:rPr>
        <w:t xml:space="preserve"> whereabouts or characteristics of study participants.</w:t>
      </w:r>
      <w:r w:rsidR="00891525">
        <w:rPr>
          <w:rFonts w:ascii="Times New Roman" w:eastAsia="Times New Roman" w:hAnsi="Times New Roman" w:cs="Times New Roman"/>
          <w:color w:val="000000"/>
          <w:lang w:eastAsia="fr-CA"/>
        </w:rPr>
        <w:t xml:space="preserve"> It is important to note that d</w:t>
      </w:r>
      <w:r w:rsidR="00EB6BAD">
        <w:rPr>
          <w:rFonts w:ascii="Times New Roman" w:eastAsia="Times New Roman" w:hAnsi="Times New Roman" w:cs="Times New Roman"/>
          <w:color w:val="000000"/>
          <w:lang w:eastAsia="fr-CA"/>
        </w:rPr>
        <w:t>ata uploaded</w:t>
      </w:r>
      <w:r w:rsidR="00891525">
        <w:rPr>
          <w:rFonts w:ascii="Times New Roman" w:eastAsia="Times New Roman" w:hAnsi="Times New Roman" w:cs="Times New Roman"/>
          <w:color w:val="000000"/>
          <w:lang w:eastAsia="fr-CA"/>
        </w:rPr>
        <w:t xml:space="preserve"> and then published on</w:t>
      </w:r>
      <w:r w:rsidR="00EB6BAD">
        <w:rPr>
          <w:rFonts w:ascii="Times New Roman" w:eastAsia="Times New Roman" w:hAnsi="Times New Roman" w:cs="Times New Roman"/>
          <w:color w:val="000000"/>
          <w:lang w:eastAsia="fr-CA"/>
        </w:rPr>
        <w:t xml:space="preserve"> Borealis </w:t>
      </w:r>
      <w:r w:rsidR="006468C8">
        <w:rPr>
          <w:rFonts w:ascii="Times New Roman" w:eastAsia="Times New Roman" w:hAnsi="Times New Roman" w:cs="Times New Roman"/>
          <w:color w:val="000000"/>
          <w:lang w:eastAsia="fr-CA"/>
        </w:rPr>
        <w:t xml:space="preserve">cannot be deleted – it can be </w:t>
      </w:r>
      <w:hyperlink r:id="rId21" w:anchor="Deaccessioning-a-Published-Dataset" w:history="1">
        <w:r w:rsidR="006468C8" w:rsidRPr="006468C8">
          <w:rPr>
            <w:rStyle w:val="Hyperlien"/>
            <w:rFonts w:ascii="Times New Roman" w:eastAsia="Times New Roman" w:hAnsi="Times New Roman" w:cs="Times New Roman"/>
            <w:lang w:eastAsia="fr-CA"/>
          </w:rPr>
          <w:t>deaccessioned</w:t>
        </w:r>
      </w:hyperlink>
      <w:r w:rsidR="00891525">
        <w:t xml:space="preserve"> by a super-administrator</w:t>
      </w:r>
      <w:r w:rsidR="006468C8">
        <w:rPr>
          <w:rFonts w:ascii="Times New Roman" w:eastAsia="Times New Roman" w:hAnsi="Times New Roman" w:cs="Times New Roman"/>
          <w:color w:val="000000"/>
          <w:lang w:eastAsia="fr-CA"/>
        </w:rPr>
        <w:t>, but not fully deleted</w:t>
      </w:r>
      <w:r w:rsidR="00EB6BAD">
        <w:rPr>
          <w:rFonts w:ascii="Times New Roman" w:eastAsia="Times New Roman" w:hAnsi="Times New Roman" w:cs="Times New Roman"/>
          <w:color w:val="000000"/>
          <w:lang w:eastAsia="fr-CA"/>
        </w:rPr>
        <w:t xml:space="preserve">. </w:t>
      </w:r>
      <w:r w:rsidR="00891525">
        <w:rPr>
          <w:rFonts w:ascii="Times New Roman" w:eastAsia="Times New Roman" w:hAnsi="Times New Roman" w:cs="Times New Roman"/>
          <w:color w:val="000000"/>
          <w:lang w:eastAsia="fr-CA"/>
        </w:rPr>
        <w:t xml:space="preserve">This means </w:t>
      </w:r>
      <w:r w:rsidR="00EB6BAD">
        <w:rPr>
          <w:rFonts w:ascii="Times New Roman" w:eastAsia="Times New Roman" w:hAnsi="Times New Roman" w:cs="Times New Roman"/>
          <w:color w:val="000000"/>
          <w:lang w:eastAsia="fr-CA"/>
        </w:rPr>
        <w:t xml:space="preserve">that it cannot be removed without approval from the highest authority </w:t>
      </w:r>
      <w:r w:rsidR="006468C8">
        <w:rPr>
          <w:rFonts w:ascii="Times New Roman" w:eastAsia="Times New Roman" w:hAnsi="Times New Roman" w:cs="Times New Roman"/>
          <w:color w:val="000000"/>
          <w:lang w:eastAsia="fr-CA"/>
        </w:rPr>
        <w:t>in the Bor</w:t>
      </w:r>
      <w:r w:rsidR="00EB1A7D">
        <w:rPr>
          <w:rFonts w:ascii="Times New Roman" w:eastAsia="Times New Roman" w:hAnsi="Times New Roman" w:cs="Times New Roman"/>
          <w:color w:val="000000"/>
          <w:lang w:eastAsia="fr-CA"/>
        </w:rPr>
        <w:t>e</w:t>
      </w:r>
      <w:r w:rsidR="006468C8">
        <w:rPr>
          <w:rFonts w:ascii="Times New Roman" w:eastAsia="Times New Roman" w:hAnsi="Times New Roman" w:cs="Times New Roman"/>
          <w:color w:val="000000"/>
          <w:lang w:eastAsia="fr-CA"/>
        </w:rPr>
        <w:t>alis institutional hierarchy.</w:t>
      </w:r>
      <w:r w:rsidR="00891525">
        <w:rPr>
          <w:rFonts w:ascii="Times New Roman" w:eastAsia="Times New Roman" w:hAnsi="Times New Roman" w:cs="Times New Roman"/>
          <w:color w:val="000000"/>
          <w:lang w:eastAsia="fr-CA"/>
        </w:rPr>
        <w:t xml:space="preserve"> This is not to scare away potential depositors from making their data findable, but simply to remind researchers of their due diligence when it comes to ethical custodianship of sensitive research data. </w:t>
      </w:r>
    </w:p>
    <w:p w14:paraId="18D5B4CB" w14:textId="77777777" w:rsidR="00EB1A7D" w:rsidRDefault="00EB1A7D" w:rsidP="004979B1">
      <w:pPr>
        <w:rPr>
          <w:rFonts w:ascii="Times New Roman" w:eastAsia="Times New Roman" w:hAnsi="Times New Roman" w:cs="Times New Roman"/>
          <w:color w:val="000000"/>
          <w:lang w:eastAsia="fr-CA"/>
        </w:rPr>
      </w:pPr>
    </w:p>
    <w:p w14:paraId="06D67E0F" w14:textId="1C3BA65C" w:rsidR="00EB1A7D" w:rsidRDefault="006468C8"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 xml:space="preserve">All this being taken into consideration, </w:t>
      </w:r>
      <w:r w:rsidR="00891525">
        <w:rPr>
          <w:rFonts w:ascii="Times New Roman" w:eastAsia="Times New Roman" w:hAnsi="Times New Roman" w:cs="Times New Roman"/>
          <w:color w:val="000000"/>
          <w:lang w:eastAsia="fr-CA"/>
        </w:rPr>
        <w:t xml:space="preserve">institutional Dataverses </w:t>
      </w:r>
      <w:r w:rsidR="009E0D8A">
        <w:rPr>
          <w:rFonts w:ascii="Times New Roman" w:eastAsia="Times New Roman" w:hAnsi="Times New Roman" w:cs="Times New Roman"/>
          <w:color w:val="000000"/>
          <w:lang w:eastAsia="fr-CA"/>
        </w:rPr>
        <w:t>can</w:t>
      </w:r>
      <w:r w:rsidR="00891525">
        <w:rPr>
          <w:rFonts w:ascii="Times New Roman" w:eastAsia="Times New Roman" w:hAnsi="Times New Roman" w:cs="Times New Roman"/>
          <w:color w:val="000000"/>
          <w:lang w:eastAsia="fr-CA"/>
        </w:rPr>
        <w:t xml:space="preserve"> take in any file type. </w:t>
      </w:r>
      <w:r w:rsidR="006074C2">
        <w:rPr>
          <w:rFonts w:ascii="Times New Roman" w:eastAsia="Times New Roman" w:hAnsi="Times New Roman" w:cs="Times New Roman"/>
          <w:color w:val="000000"/>
          <w:lang w:eastAsia="fr-CA"/>
        </w:rPr>
        <w:t xml:space="preserve">This includes video files, text curation files, audio files, statistical software files, and many more. Given the nature of the sensitive data and metadata being discussed, </w:t>
      </w:r>
      <w:r w:rsidR="00E532C6">
        <w:rPr>
          <w:rFonts w:ascii="Times New Roman" w:eastAsia="Times New Roman" w:hAnsi="Times New Roman" w:cs="Times New Roman"/>
          <w:color w:val="000000"/>
          <w:lang w:eastAsia="fr-CA"/>
        </w:rPr>
        <w:t>file formats</w:t>
      </w:r>
      <w:r w:rsidR="006074C2">
        <w:rPr>
          <w:rFonts w:ascii="Times New Roman" w:eastAsia="Times New Roman" w:hAnsi="Times New Roman" w:cs="Times New Roman"/>
          <w:color w:val="000000"/>
          <w:lang w:eastAsia="fr-CA"/>
        </w:rPr>
        <w:t xml:space="preserve"> such as a .csv</w:t>
      </w:r>
      <w:r w:rsidR="009E0D8A">
        <w:rPr>
          <w:rFonts w:ascii="Times New Roman" w:eastAsia="Times New Roman" w:hAnsi="Times New Roman" w:cs="Times New Roman"/>
          <w:color w:val="000000"/>
          <w:lang w:eastAsia="fr-CA"/>
        </w:rPr>
        <w:t>,</w:t>
      </w:r>
      <w:r w:rsidR="006074C2">
        <w:rPr>
          <w:rFonts w:ascii="Times New Roman" w:eastAsia="Times New Roman" w:hAnsi="Times New Roman" w:cs="Times New Roman"/>
          <w:color w:val="000000"/>
          <w:lang w:eastAsia="fr-CA"/>
        </w:rPr>
        <w:t xml:space="preserve"> .xlsx</w:t>
      </w:r>
      <w:r w:rsidR="009E0D8A">
        <w:rPr>
          <w:rFonts w:ascii="Times New Roman" w:eastAsia="Times New Roman" w:hAnsi="Times New Roman" w:cs="Times New Roman"/>
          <w:color w:val="000000"/>
          <w:lang w:eastAsia="fr-CA"/>
        </w:rPr>
        <w:t>, or .sav</w:t>
      </w:r>
      <w:r w:rsidR="00E532C6">
        <w:rPr>
          <w:rFonts w:ascii="Times New Roman" w:eastAsia="Times New Roman" w:hAnsi="Times New Roman" w:cs="Times New Roman"/>
          <w:color w:val="000000"/>
          <w:lang w:eastAsia="fr-CA"/>
        </w:rPr>
        <w:t xml:space="preserve"> are optimal</w:t>
      </w:r>
      <w:r w:rsidR="006074C2">
        <w:rPr>
          <w:rFonts w:ascii="Times New Roman" w:eastAsia="Times New Roman" w:hAnsi="Times New Roman" w:cs="Times New Roman"/>
          <w:color w:val="000000"/>
          <w:lang w:eastAsia="fr-CA"/>
        </w:rPr>
        <w:t>; this</w:t>
      </w:r>
      <w:r w:rsidR="00E532C6">
        <w:rPr>
          <w:rFonts w:ascii="Times New Roman" w:eastAsia="Times New Roman" w:hAnsi="Times New Roman" w:cs="Times New Roman"/>
          <w:color w:val="000000"/>
          <w:lang w:eastAsia="fr-CA"/>
        </w:rPr>
        <w:t xml:space="preserve"> is discussed in greater details in the following section</w:t>
      </w:r>
      <w:r w:rsidR="006074C2">
        <w:rPr>
          <w:rFonts w:ascii="Times New Roman" w:eastAsia="Times New Roman" w:hAnsi="Times New Roman" w:cs="Times New Roman"/>
          <w:color w:val="000000"/>
          <w:lang w:eastAsia="fr-CA"/>
        </w:rPr>
        <w:t xml:space="preserve">. </w:t>
      </w:r>
    </w:p>
    <w:p w14:paraId="5635B73A" w14:textId="77777777" w:rsidR="004610E9" w:rsidRDefault="004610E9" w:rsidP="004979B1">
      <w:pPr>
        <w:rPr>
          <w:rFonts w:ascii="Times New Roman" w:eastAsia="Times New Roman" w:hAnsi="Times New Roman" w:cs="Times New Roman"/>
          <w:color w:val="000000"/>
          <w:lang w:eastAsia="fr-CA"/>
        </w:rPr>
      </w:pPr>
    </w:p>
    <w:p w14:paraId="581440EA" w14:textId="77777777" w:rsidR="00A61BC0" w:rsidRPr="00663D58" w:rsidRDefault="00A61BC0" w:rsidP="00A61BC0">
      <w:pPr>
        <w:rPr>
          <w:rFonts w:ascii="Times New Roman" w:eastAsia="Times New Roman" w:hAnsi="Times New Roman" w:cs="Times New Roman"/>
          <w:color w:val="000000"/>
          <w:sz w:val="32"/>
          <w:szCs w:val="32"/>
          <w:lang w:eastAsia="fr-CA"/>
        </w:rPr>
      </w:pPr>
      <w:r w:rsidRPr="00663D58">
        <w:rPr>
          <w:rFonts w:ascii="Times New Roman" w:eastAsia="Times New Roman" w:hAnsi="Times New Roman" w:cs="Times New Roman"/>
          <w:color w:val="000000"/>
          <w:sz w:val="32"/>
          <w:szCs w:val="32"/>
          <w:lang w:eastAsia="fr-CA"/>
        </w:rPr>
        <w:t>Pragmatics of Metadata Findability in Borealis</w:t>
      </w:r>
    </w:p>
    <w:p w14:paraId="1C0B2CCC" w14:textId="73D585FA" w:rsidR="00A61BC0" w:rsidRDefault="00A61BC0" w:rsidP="00A61BC0">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Assuming that everything aligns with Terms of Use, the upload process is relatively simple. Metadata in Borealis is generated both manually and automatically (assuming the uploaded file is tabular in nature such as .xlsx, .csv, .sav files). This is precisely where we want to make an important decision: what level of metadata quality do we want to create and make findable?</w:t>
      </w:r>
    </w:p>
    <w:p w14:paraId="3F7CEF54" w14:textId="77777777" w:rsidR="00A61BC0" w:rsidRDefault="00A61BC0" w:rsidP="004979B1">
      <w:pPr>
        <w:rPr>
          <w:rFonts w:ascii="Times New Roman" w:eastAsia="Times New Roman" w:hAnsi="Times New Roman" w:cs="Times New Roman"/>
          <w:color w:val="000000"/>
          <w:lang w:eastAsia="fr-CA"/>
        </w:rPr>
      </w:pPr>
    </w:p>
    <w:p w14:paraId="1D247288" w14:textId="2CA2A12E" w:rsidR="00A61BC0" w:rsidRDefault="00A61BC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Here we will discuss three hierarchal tiers, each building upon the prior, </w:t>
      </w:r>
      <w:r w:rsidR="00B414D6">
        <w:rPr>
          <w:rFonts w:ascii="Times New Roman" w:eastAsia="Times New Roman" w:hAnsi="Times New Roman" w:cs="Times New Roman"/>
          <w:color w:val="000000"/>
          <w:lang w:eastAsia="fr-CA"/>
        </w:rPr>
        <w:t>of metadata upload quality;</w:t>
      </w:r>
      <w:r w:rsidR="00B414D6" w:rsidRPr="00B414D6">
        <w:rPr>
          <w:rFonts w:ascii="Times New Roman" w:eastAsia="Times New Roman" w:hAnsi="Times New Roman" w:cs="Times New Roman"/>
          <w:color w:val="000000"/>
          <w:lang w:eastAsia="fr-CA"/>
        </w:rPr>
        <w:t xml:space="preserve"> </w:t>
      </w:r>
      <w:r w:rsidR="00B414D6">
        <w:rPr>
          <w:rFonts w:ascii="Times New Roman" w:eastAsia="Times New Roman" w:hAnsi="Times New Roman" w:cs="Times New Roman"/>
          <w:color w:val="000000"/>
          <w:lang w:eastAsia="fr-CA"/>
        </w:rPr>
        <w:t>a good – better – best tier hierarchy. With each increase in tier, the metadata becomes more findable</w:t>
      </w:r>
      <w:r w:rsidR="00346A84">
        <w:rPr>
          <w:rFonts w:ascii="Times New Roman" w:eastAsia="Times New Roman" w:hAnsi="Times New Roman" w:cs="Times New Roman"/>
          <w:color w:val="000000"/>
          <w:lang w:eastAsia="fr-CA"/>
        </w:rPr>
        <w:t xml:space="preserve"> and contextualised</w:t>
      </w:r>
      <w:r w:rsidR="00B414D6">
        <w:rPr>
          <w:rFonts w:ascii="Times New Roman" w:eastAsia="Times New Roman" w:hAnsi="Times New Roman" w:cs="Times New Roman"/>
          <w:color w:val="000000"/>
          <w:lang w:eastAsia="fr-CA"/>
        </w:rPr>
        <w:t xml:space="preserve">. The tier at which potential depositors decide to stop may largely be as a function of the sensitivity level of their restricted metadata. </w:t>
      </w:r>
    </w:p>
    <w:p w14:paraId="479D363B" w14:textId="77777777" w:rsidR="00CE6CDF" w:rsidRPr="00A61BC0" w:rsidRDefault="00CE6CDF" w:rsidP="004979B1">
      <w:pPr>
        <w:rPr>
          <w:rFonts w:ascii="Times New Roman" w:eastAsia="Times New Roman" w:hAnsi="Times New Roman" w:cs="Times New Roman"/>
          <w:color w:val="000000"/>
          <w:lang w:eastAsia="fr-CA"/>
        </w:rPr>
      </w:pPr>
    </w:p>
    <w:p w14:paraId="2BBF618B" w14:textId="56F66667" w:rsidR="00311325" w:rsidRDefault="00D43EC1" w:rsidP="00CE06C1">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 xml:space="preserve">Tier 1: </w:t>
      </w:r>
      <w:r w:rsidR="00311325">
        <w:rPr>
          <w:rFonts w:ascii="Times New Roman" w:eastAsia="Times New Roman" w:hAnsi="Times New Roman" w:cs="Times New Roman"/>
          <w:color w:val="000000"/>
          <w:sz w:val="32"/>
          <w:szCs w:val="32"/>
          <w:lang w:eastAsia="fr-CA"/>
        </w:rPr>
        <w:t>Keywords and Descriptions</w:t>
      </w:r>
      <w:r w:rsidR="00CE06C1">
        <w:rPr>
          <w:rFonts w:ascii="Times New Roman" w:eastAsia="Times New Roman" w:hAnsi="Times New Roman" w:cs="Times New Roman"/>
          <w:color w:val="000000"/>
          <w:sz w:val="32"/>
          <w:szCs w:val="32"/>
          <w:lang w:eastAsia="fr-CA"/>
        </w:rPr>
        <w:t xml:space="preserve"> – </w:t>
      </w:r>
      <w:r w:rsidR="00CE06C1" w:rsidRPr="00CE06C1">
        <w:rPr>
          <w:rFonts w:ascii="Times New Roman" w:eastAsia="Times New Roman" w:hAnsi="Times New Roman" w:cs="Times New Roman"/>
          <w:b/>
          <w:bCs/>
          <w:i/>
          <w:iCs/>
          <w:color w:val="FF0000"/>
          <w:sz w:val="32"/>
          <w:szCs w:val="32"/>
          <w:lang w:eastAsia="fr-CA"/>
        </w:rPr>
        <w:t>No File Upload</w:t>
      </w:r>
    </w:p>
    <w:p w14:paraId="4D14544E" w14:textId="2F0D4B40" w:rsidR="00A61BC0" w:rsidRPr="00311325" w:rsidRDefault="00311325" w:rsidP="00CE06C1">
      <w:pPr>
        <w:spacing w:after="120"/>
        <w:rPr>
          <w:rFonts w:ascii="Times New Roman" w:eastAsia="Times New Roman" w:hAnsi="Times New Roman" w:cs="Times New Roman"/>
          <w:color w:val="000000"/>
          <w:sz w:val="28"/>
          <w:szCs w:val="28"/>
          <w:lang w:eastAsia="fr-CA"/>
        </w:rPr>
      </w:pPr>
      <w:r>
        <w:rPr>
          <w:rFonts w:ascii="Times New Roman" w:eastAsia="Times New Roman" w:hAnsi="Times New Roman" w:cs="Times New Roman"/>
          <w:color w:val="000000"/>
          <w:sz w:val="28"/>
          <w:szCs w:val="28"/>
          <w:lang w:eastAsia="fr-CA"/>
        </w:rPr>
        <w:t xml:space="preserve">Step 1: </w:t>
      </w:r>
      <w:r w:rsidR="00D43EC1" w:rsidRPr="00311325">
        <w:rPr>
          <w:rFonts w:ascii="Times New Roman" w:eastAsia="Times New Roman" w:hAnsi="Times New Roman" w:cs="Times New Roman"/>
          <w:color w:val="000000"/>
          <w:sz w:val="28"/>
          <w:szCs w:val="28"/>
          <w:lang w:eastAsia="fr-CA"/>
        </w:rPr>
        <w:t>C</w:t>
      </w:r>
      <w:r w:rsidR="00A61BC0" w:rsidRPr="00311325">
        <w:rPr>
          <w:rFonts w:ascii="Times New Roman" w:eastAsia="Times New Roman" w:hAnsi="Times New Roman" w:cs="Times New Roman"/>
          <w:color w:val="000000"/>
          <w:sz w:val="28"/>
          <w:szCs w:val="28"/>
          <w:lang w:eastAsia="fr-CA"/>
        </w:rPr>
        <w:t xml:space="preserve">reating a Dataset </w:t>
      </w:r>
    </w:p>
    <w:p w14:paraId="74B76709" w14:textId="297AD227" w:rsidR="00CE06C1" w:rsidRDefault="00CE6CDF"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in the appropriate Dataverse repository, users can easily create datasets (assuming they hold the appropriate privileges to do so –</w:t>
      </w:r>
      <w:r w:rsidR="00E70F5F">
        <w:rPr>
          <w:rFonts w:ascii="Times New Roman" w:eastAsia="Times New Roman" w:hAnsi="Times New Roman" w:cs="Times New Roman"/>
          <w:color w:val="000000"/>
          <w:lang w:eastAsia="fr-CA"/>
        </w:rPr>
        <w:t xml:space="preserve"> otherwise</w:t>
      </w:r>
      <w:r>
        <w:rPr>
          <w:rFonts w:ascii="Times New Roman" w:eastAsia="Times New Roman" w:hAnsi="Times New Roman" w:cs="Times New Roman"/>
          <w:color w:val="000000"/>
          <w:lang w:eastAsia="fr-CA"/>
        </w:rPr>
        <w:t xml:space="preserve"> they should contact their institution Dataverse administrator if they require any help).</w:t>
      </w:r>
      <w:r w:rsidR="00CE06C1">
        <w:rPr>
          <w:rFonts w:ascii="Times New Roman" w:eastAsia="Times New Roman" w:hAnsi="Times New Roman" w:cs="Times New Roman"/>
          <w:color w:val="000000"/>
          <w:lang w:eastAsia="fr-CA"/>
        </w:rPr>
        <w:t xml:space="preserve"> An in-depth guide on how to create a dataset as a user can be found on Scholars Portal’ Borealis </w:t>
      </w:r>
      <w:hyperlink r:id="rId22" w:history="1">
        <w:r w:rsidR="00CE06C1" w:rsidRPr="00CE06C1">
          <w:rPr>
            <w:rStyle w:val="Hyperlien"/>
            <w:rFonts w:ascii="Times New Roman" w:eastAsia="Times New Roman" w:hAnsi="Times New Roman" w:cs="Times New Roman"/>
            <w:lang w:eastAsia="fr-CA"/>
          </w:rPr>
          <w:t>Dataset creation</w:t>
        </w:r>
      </w:hyperlink>
      <w:r w:rsidR="00CE06C1">
        <w:rPr>
          <w:rFonts w:ascii="Times New Roman" w:eastAsia="Times New Roman" w:hAnsi="Times New Roman" w:cs="Times New Roman"/>
          <w:color w:val="000000"/>
          <w:lang w:eastAsia="fr-CA"/>
        </w:rPr>
        <w:t xml:space="preserve"> web page.</w:t>
      </w:r>
    </w:p>
    <w:p w14:paraId="7756CF0C" w14:textId="77777777" w:rsidR="00A61BC0" w:rsidRDefault="00A61BC0" w:rsidP="004979B1">
      <w:pPr>
        <w:rPr>
          <w:rFonts w:ascii="Times New Roman" w:eastAsia="Times New Roman" w:hAnsi="Times New Roman" w:cs="Times New Roman"/>
          <w:color w:val="000000"/>
          <w:lang w:eastAsia="fr-CA"/>
        </w:rPr>
      </w:pPr>
    </w:p>
    <w:p w14:paraId="6B9CFB5C" w14:textId="36794477" w:rsidR="009A6A91" w:rsidRPr="00CE06C1" w:rsidRDefault="00CE06C1" w:rsidP="00CE06C1">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2: </w:t>
      </w:r>
      <w:r>
        <w:rPr>
          <w:rFonts w:ascii="Times New Roman" w:eastAsia="Times New Roman" w:hAnsi="Times New Roman" w:cs="Times New Roman"/>
          <w:color w:val="000000"/>
          <w:sz w:val="28"/>
          <w:szCs w:val="28"/>
          <w:lang w:eastAsia="fr-CA"/>
        </w:rPr>
        <w:t>Template Selection and</w:t>
      </w:r>
      <w:r w:rsidR="009A6A91" w:rsidRPr="00CE06C1">
        <w:rPr>
          <w:rFonts w:ascii="Times New Roman" w:eastAsia="Times New Roman" w:hAnsi="Times New Roman" w:cs="Times New Roman"/>
          <w:color w:val="000000"/>
          <w:sz w:val="28"/>
          <w:szCs w:val="28"/>
          <w:lang w:eastAsia="fr-CA"/>
        </w:rPr>
        <w:t xml:space="preserve"> Intellectual Property</w:t>
      </w:r>
    </w:p>
    <w:p w14:paraId="4AD908F6" w14:textId="77777777" w:rsidR="00CE06C1" w:rsidRDefault="00CE06C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Once the dataset creation process is initiated, users can select a dataset template (which vary between institutions and Dataverses). Selecting a template attributes c</w:t>
      </w:r>
      <w:r w:rsidR="009A6A91">
        <w:rPr>
          <w:rFonts w:ascii="Times New Roman" w:eastAsia="Times New Roman" w:hAnsi="Times New Roman" w:cs="Times New Roman"/>
          <w:color w:val="000000"/>
          <w:lang w:eastAsia="fr-CA"/>
        </w:rPr>
        <w:t xml:space="preserve">opyright terms of </w:t>
      </w:r>
      <w:r>
        <w:rPr>
          <w:rFonts w:ascii="Times New Roman" w:eastAsia="Times New Roman" w:hAnsi="Times New Roman" w:cs="Times New Roman"/>
          <w:color w:val="000000"/>
          <w:lang w:eastAsia="fr-CA"/>
        </w:rPr>
        <w:t>use conditions.</w:t>
      </w:r>
      <w:r w:rsidR="009A6A91">
        <w:rPr>
          <w:rFonts w:ascii="Times New Roman" w:eastAsia="Times New Roman" w:hAnsi="Times New Roman" w:cs="Times New Roman"/>
          <w:color w:val="000000"/>
          <w:lang w:eastAsia="fr-CA"/>
        </w:rPr>
        <w:t xml:space="preserve"> </w:t>
      </w:r>
    </w:p>
    <w:p w14:paraId="540DCC64" w14:textId="77777777" w:rsidR="00CE06C1" w:rsidRDefault="00CE06C1" w:rsidP="009A6A91">
      <w:pPr>
        <w:rPr>
          <w:rFonts w:ascii="Times New Roman" w:eastAsia="Times New Roman" w:hAnsi="Times New Roman" w:cs="Times New Roman"/>
          <w:color w:val="000000"/>
          <w:lang w:eastAsia="fr-CA"/>
        </w:rPr>
      </w:pPr>
    </w:p>
    <w:p w14:paraId="0063F9AD" w14:textId="03399B77" w:rsidR="009A6A91" w:rsidRDefault="009A6A91" w:rsidP="009A6A9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By default, datasets in Dataverse are given </w:t>
      </w:r>
      <w:hyperlink r:id="rId23" w:history="1">
        <w:r w:rsidRPr="009A6A91">
          <w:rPr>
            <w:rStyle w:val="Hyperlien"/>
            <w:rFonts w:ascii="Times New Roman" w:eastAsia="Times New Roman" w:hAnsi="Times New Roman" w:cs="Times New Roman"/>
            <w:lang w:eastAsia="fr-CA"/>
          </w:rPr>
          <w:t>CC0 1.0</w:t>
        </w:r>
      </w:hyperlink>
      <w:r>
        <w:rPr>
          <w:rFonts w:ascii="Times New Roman" w:eastAsia="Times New Roman" w:hAnsi="Times New Roman" w:cs="Times New Roman"/>
          <w:color w:val="000000"/>
          <w:lang w:eastAsia="fr-CA"/>
        </w:rPr>
        <w:t xml:space="preserve"> unless specified otherwise. This means that, by default, all uploaded data is considered Public Domaine. That being said, data depositors can input their own copyright guidelines to establish restrictions on how their uploaded data can be used. For instance, users can attribute </w:t>
      </w:r>
      <w:hyperlink r:id="rId24" w:history="1">
        <w:r w:rsidRPr="009A6A91">
          <w:rPr>
            <w:rStyle w:val="Hyperlien"/>
            <w:rFonts w:ascii="Times New Roman" w:eastAsia="Times New Roman" w:hAnsi="Times New Roman" w:cs="Times New Roman"/>
            <w:lang w:eastAsia="fr-CA"/>
          </w:rPr>
          <w:t>CC-BY 4.0</w:t>
        </w:r>
      </w:hyperlink>
      <w:r>
        <w:rPr>
          <w:rFonts w:ascii="Times New Roman" w:eastAsia="Times New Roman" w:hAnsi="Times New Roman" w:cs="Times New Roman"/>
          <w:color w:val="000000"/>
          <w:lang w:eastAsia="fr-CA"/>
        </w:rPr>
        <w:t>, which has more constraints on how the data can be used</w:t>
      </w:r>
      <w:r w:rsidR="007663AC">
        <w:rPr>
          <w:rFonts w:ascii="Times New Roman" w:eastAsia="Times New Roman" w:hAnsi="Times New Roman" w:cs="Times New Roman"/>
          <w:color w:val="000000"/>
          <w:lang w:eastAsia="fr-CA"/>
        </w:rPr>
        <w:t>, how it must be cited, and whether or not it can be modified in subsequent iterations by different users</w:t>
      </w:r>
      <w:r>
        <w:rPr>
          <w:rFonts w:ascii="Times New Roman" w:eastAsia="Times New Roman" w:hAnsi="Times New Roman" w:cs="Times New Roman"/>
          <w:color w:val="000000"/>
          <w:lang w:eastAsia="fr-CA"/>
        </w:rPr>
        <w:t xml:space="preserve"> (see </w:t>
      </w:r>
      <w:hyperlink r:id="rId25" w:history="1">
        <w:r w:rsidRPr="00662A11">
          <w:rPr>
            <w:rStyle w:val="Hyperlien"/>
            <w:rFonts w:ascii="Times New Roman" w:eastAsia="Times New Roman" w:hAnsi="Times New Roman" w:cs="Times New Roman"/>
            <w:lang w:eastAsia="fr-CA"/>
          </w:rPr>
          <w:t>Creative Commons attributions</w:t>
        </w:r>
      </w:hyperlink>
      <w:r w:rsidR="00EB35DC">
        <w:t xml:space="preserve"> for more examples</w:t>
      </w:r>
      <w:r>
        <w:rPr>
          <w:rFonts w:ascii="Times New Roman" w:eastAsia="Times New Roman" w:hAnsi="Times New Roman" w:cs="Times New Roman"/>
          <w:color w:val="000000"/>
          <w:lang w:eastAsia="fr-CA"/>
        </w:rPr>
        <w:t xml:space="preserve">). </w:t>
      </w:r>
    </w:p>
    <w:p w14:paraId="73CBC23F" w14:textId="77777777" w:rsidR="00EB35DC" w:rsidRDefault="00EB35DC" w:rsidP="009A6A91">
      <w:pPr>
        <w:rPr>
          <w:rFonts w:ascii="Times New Roman" w:eastAsia="Times New Roman" w:hAnsi="Times New Roman" w:cs="Times New Roman"/>
          <w:color w:val="000000"/>
          <w:lang w:eastAsia="fr-CA"/>
        </w:rPr>
      </w:pPr>
    </w:p>
    <w:p w14:paraId="6997F182" w14:textId="239D6E87" w:rsidR="00A54801" w:rsidRDefault="00EB35DC"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Data depositors are not limited to Creative Commons attributions, and can create their own custom terms of use. Given the nature of the submitted data and metadata, it is advised the potential depositors ponder on how they would like to see their data be used, and establish a solid ground for restricted usage. </w:t>
      </w:r>
    </w:p>
    <w:p w14:paraId="58236D11" w14:textId="77777777" w:rsidR="00CE06C1" w:rsidRDefault="00CE06C1" w:rsidP="004979B1">
      <w:pPr>
        <w:rPr>
          <w:rFonts w:ascii="Times New Roman" w:eastAsia="Times New Roman" w:hAnsi="Times New Roman" w:cs="Times New Roman"/>
          <w:color w:val="000000"/>
          <w:lang w:eastAsia="fr-CA"/>
        </w:rPr>
      </w:pPr>
    </w:p>
    <w:p w14:paraId="4AE8C383" w14:textId="5EA15187" w:rsidR="00F25DB3" w:rsidRPr="00F25DB3" w:rsidRDefault="00CE06C1" w:rsidP="002364B9">
      <w:pPr>
        <w:spacing w:after="120"/>
        <w:rPr>
          <w:rFonts w:ascii="Times New Roman" w:eastAsia="Times New Roman" w:hAnsi="Times New Roman" w:cs="Times New Roman"/>
          <w:color w:val="000000"/>
          <w:sz w:val="28"/>
          <w:szCs w:val="28"/>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3</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Citation Metadata</w:t>
      </w:r>
    </w:p>
    <w:p w14:paraId="7877B002" w14:textId="02689D3C" w:rsidR="000C4E2F" w:rsidRDefault="002364B9"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Users must now create a title, description, select a subject category, and identify keywords for their dataset. This step is essential for base level dataset findability. </w:t>
      </w:r>
      <w:r w:rsidR="007773CE">
        <w:rPr>
          <w:rFonts w:ascii="Times New Roman" w:eastAsia="Times New Roman" w:hAnsi="Times New Roman" w:cs="Times New Roman"/>
          <w:color w:val="000000"/>
          <w:lang w:eastAsia="fr-CA"/>
        </w:rPr>
        <w:t>All of this metadata will subsequently be auto</w:t>
      </w:r>
      <w:r w:rsidR="00B6601B">
        <w:rPr>
          <w:rFonts w:ascii="Times New Roman" w:eastAsia="Times New Roman" w:hAnsi="Times New Roman" w:cs="Times New Roman"/>
          <w:color w:val="000000"/>
          <w:lang w:eastAsia="fr-CA"/>
        </w:rPr>
        <w:t>matically formatted</w:t>
      </w:r>
      <w:r w:rsidR="007773CE">
        <w:rPr>
          <w:rFonts w:ascii="Times New Roman" w:eastAsia="Times New Roman" w:hAnsi="Times New Roman" w:cs="Times New Roman"/>
          <w:color w:val="000000"/>
          <w:lang w:eastAsia="fr-CA"/>
        </w:rPr>
        <w:t xml:space="preserve"> into a machine readable metadata file.</w:t>
      </w:r>
      <w:r w:rsidR="000C4E2F">
        <w:rPr>
          <w:rFonts w:ascii="Times New Roman" w:eastAsia="Times New Roman" w:hAnsi="Times New Roman" w:cs="Times New Roman"/>
          <w:color w:val="000000"/>
          <w:lang w:eastAsia="fr-CA"/>
        </w:rPr>
        <w:t xml:space="preserve"> It is advised to </w:t>
      </w:r>
      <w:r w:rsidR="000C4E2F">
        <w:rPr>
          <w:rFonts w:ascii="Times New Roman" w:eastAsia="Times New Roman" w:hAnsi="Times New Roman" w:cs="Times New Roman"/>
          <w:color w:val="000000"/>
          <w:lang w:eastAsia="fr-CA"/>
        </w:rPr>
        <w:lastRenderedPageBreak/>
        <w:t xml:space="preserve">fill out as many as the metadata fields as possible to maximise findability, though not all will apply to every dataset. Once this is completed users may Save the Dataset and proceed to the next step. </w:t>
      </w:r>
      <w:r w:rsidR="00C66247" w:rsidRPr="00C66247">
        <w:rPr>
          <w:rFonts w:ascii="Times New Roman" w:eastAsia="Times New Roman" w:hAnsi="Times New Roman" w:cs="Times New Roman"/>
          <w:b/>
          <w:bCs/>
          <w:i/>
          <w:iCs/>
          <w:color w:val="C00000"/>
          <w:lang w:eastAsia="fr-CA"/>
        </w:rPr>
        <w:t>Do not upload any files yet</w:t>
      </w:r>
      <w:r w:rsidR="00C66247">
        <w:rPr>
          <w:rFonts w:ascii="Times New Roman" w:eastAsia="Times New Roman" w:hAnsi="Times New Roman" w:cs="Times New Roman"/>
          <w:color w:val="000000"/>
          <w:lang w:eastAsia="fr-CA"/>
        </w:rPr>
        <w:t>.</w:t>
      </w:r>
    </w:p>
    <w:p w14:paraId="1244F79D" w14:textId="77777777" w:rsidR="004610E9" w:rsidRDefault="004610E9" w:rsidP="004979B1">
      <w:pPr>
        <w:rPr>
          <w:rFonts w:ascii="Times New Roman" w:eastAsia="Times New Roman" w:hAnsi="Times New Roman" w:cs="Times New Roman"/>
          <w:color w:val="000000"/>
          <w:lang w:eastAsia="fr-CA"/>
        </w:rPr>
      </w:pPr>
    </w:p>
    <w:p w14:paraId="27C6AFC9" w14:textId="1E40A31F" w:rsidR="000C4E2F" w:rsidRDefault="000C4E2F" w:rsidP="000C4E2F">
      <w:pPr>
        <w:spacing w:after="120"/>
        <w:rPr>
          <w:rFonts w:ascii="Times New Roman" w:eastAsia="Times New Roman" w:hAnsi="Times New Roman" w:cs="Times New Roman"/>
          <w:color w:val="000000"/>
          <w:lang w:eastAsia="fr-CA"/>
        </w:rPr>
      </w:pPr>
      <w:r w:rsidRPr="00CE06C1">
        <w:rPr>
          <w:rFonts w:ascii="Times New Roman" w:eastAsia="Times New Roman" w:hAnsi="Times New Roman" w:cs="Times New Roman"/>
          <w:color w:val="000000"/>
          <w:sz w:val="28"/>
          <w:szCs w:val="28"/>
          <w:lang w:eastAsia="fr-CA"/>
        </w:rPr>
        <w:t xml:space="preserve">Step </w:t>
      </w:r>
      <w:r>
        <w:rPr>
          <w:rFonts w:ascii="Times New Roman" w:eastAsia="Times New Roman" w:hAnsi="Times New Roman" w:cs="Times New Roman"/>
          <w:color w:val="000000"/>
          <w:sz w:val="28"/>
          <w:szCs w:val="28"/>
          <w:lang w:eastAsia="fr-CA"/>
        </w:rPr>
        <w:t>4</w:t>
      </w:r>
      <w:r w:rsidRPr="00CE06C1">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Field Specific Metadata</w:t>
      </w:r>
    </w:p>
    <w:p w14:paraId="581829BB" w14:textId="2977AFEE" w:rsidR="00C66247" w:rsidRDefault="00C66247"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After saving the dataset, depositors can go back and edit their metadata in newly available metadata sections (“Add + Edit Metadata” button</w:t>
      </w:r>
      <w:r w:rsidR="00B6601B">
        <w:rPr>
          <w:rFonts w:ascii="Times New Roman" w:eastAsia="Times New Roman" w:hAnsi="Times New Roman" w:cs="Times New Roman"/>
          <w:color w:val="000000"/>
          <w:lang w:eastAsia="fr-CA"/>
        </w:rPr>
        <w:t xml:space="preserve"> in the metadata tab</w:t>
      </w:r>
      <w:r>
        <w:rPr>
          <w:rFonts w:ascii="Times New Roman" w:eastAsia="Times New Roman" w:hAnsi="Times New Roman" w:cs="Times New Roman"/>
          <w:color w:val="000000"/>
          <w:lang w:eastAsia="fr-CA"/>
        </w:rPr>
        <w:t>). These sections include:</w:t>
      </w:r>
    </w:p>
    <w:p w14:paraId="2226F3EE" w14:textId="77777777" w:rsidR="00C66247" w:rsidRDefault="00C66247" w:rsidP="004979B1">
      <w:pPr>
        <w:rPr>
          <w:rFonts w:ascii="Times New Roman" w:eastAsia="Times New Roman" w:hAnsi="Times New Roman" w:cs="Times New Roman"/>
          <w:color w:val="000000"/>
          <w:lang w:eastAsia="fr-CA"/>
        </w:rPr>
      </w:pPr>
    </w:p>
    <w:p w14:paraId="18AAA2A3"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Geospatial Metadata</w:t>
      </w:r>
    </w:p>
    <w:p w14:paraId="396D2A25"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Social Sciences and Humanities Metadata</w:t>
      </w:r>
    </w:p>
    <w:p w14:paraId="4E63D457"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Astronomy and Astrophysics Metadata</w:t>
      </w:r>
    </w:p>
    <w:p w14:paraId="09E925C5"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Life Sciences Metadata</w:t>
      </w:r>
    </w:p>
    <w:p w14:paraId="3C9E36D7"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Journal Metadata</w:t>
      </w:r>
    </w:p>
    <w:p w14:paraId="751FCAEE" w14:textId="77777777" w:rsidR="00C66247" w:rsidRDefault="00C66247" w:rsidP="00C66247">
      <w:pPr>
        <w:pStyle w:val="Paragraphedeliste"/>
        <w:numPr>
          <w:ilvl w:val="0"/>
          <w:numId w:val="14"/>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Computational Workflow Metadata</w:t>
      </w:r>
    </w:p>
    <w:p w14:paraId="02F7BE0F" w14:textId="77777777" w:rsidR="00C66247" w:rsidRPr="008D439B" w:rsidRDefault="00C66247" w:rsidP="00C66247">
      <w:pPr>
        <w:rPr>
          <w:rFonts w:ascii="Times New Roman" w:eastAsia="Times New Roman" w:hAnsi="Times New Roman" w:cs="Times New Roman"/>
          <w:color w:val="000000"/>
          <w:lang w:eastAsia="fr-CA"/>
        </w:rPr>
      </w:pPr>
    </w:p>
    <w:p w14:paraId="0F6B344D" w14:textId="40E75D68" w:rsidR="00C66247" w:rsidRPr="008D439B" w:rsidRDefault="00C66247" w:rsidP="00C66247">
      <w:p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These field specific metadata are not mandatory, though they can significantly help in making the dataset</w:t>
      </w:r>
      <w:r w:rsidR="00B6601B">
        <w:rPr>
          <w:rFonts w:ascii="Times New Roman" w:eastAsia="Times New Roman" w:hAnsi="Times New Roman" w:cs="Times New Roman"/>
          <w:color w:val="000000"/>
          <w:lang w:eastAsia="fr-CA"/>
        </w:rPr>
        <w:t xml:space="preserve"> more</w:t>
      </w:r>
      <w:r w:rsidRPr="008D439B">
        <w:rPr>
          <w:rFonts w:ascii="Times New Roman" w:eastAsia="Times New Roman" w:hAnsi="Times New Roman" w:cs="Times New Roman"/>
          <w:color w:val="000000"/>
          <w:lang w:eastAsia="fr-CA"/>
        </w:rPr>
        <w:t xml:space="preserve"> findable. Some of the field entries can help provide an idea of the non-published dataset (such as sample size, sampling procedure, type of research instrument, units of analysis, etc.) Note that not all fields will be useful, as some may divulge too much information about the dataset, which may not be desirable in some cases. As always, it is advised that depositors carefully consider what information they want to include in their metadata – this is usually on a “case by case” basis and will vary between depositors. </w:t>
      </w:r>
    </w:p>
    <w:p w14:paraId="0E69F24C" w14:textId="77777777" w:rsidR="00E00361" w:rsidRPr="008D439B" w:rsidRDefault="00E00361" w:rsidP="00C66247">
      <w:pPr>
        <w:rPr>
          <w:rFonts w:ascii="Times New Roman" w:eastAsia="Times New Roman" w:hAnsi="Times New Roman" w:cs="Times New Roman"/>
          <w:color w:val="000000"/>
          <w:lang w:eastAsia="fr-CA"/>
        </w:rPr>
      </w:pPr>
    </w:p>
    <w:p w14:paraId="1E722AE3" w14:textId="71A5733B" w:rsidR="00E00361" w:rsidRPr="008D439B" w:rsidRDefault="00E00361" w:rsidP="00C66247">
      <w:pPr>
        <w:rPr>
          <w:rFonts w:ascii="Times New Roman" w:eastAsia="Times New Roman" w:hAnsi="Times New Roman" w:cs="Times New Roman"/>
          <w:b/>
          <w:bCs/>
          <w:color w:val="000000"/>
          <w:lang w:eastAsia="fr-CA"/>
        </w:rPr>
      </w:pPr>
      <w:r w:rsidRPr="008D439B">
        <w:rPr>
          <w:rFonts w:ascii="Times New Roman" w:eastAsia="Times New Roman" w:hAnsi="Times New Roman" w:cs="Times New Roman"/>
          <w:b/>
          <w:bCs/>
          <w:color w:val="000000"/>
          <w:lang w:eastAsia="fr-CA"/>
        </w:rPr>
        <w:t>Accomplished so far:</w:t>
      </w:r>
    </w:p>
    <w:p w14:paraId="593AB985" w14:textId="0048CEFA" w:rsidR="00E00361" w:rsidRPr="008D439B" w:rsidRDefault="00E00361" w:rsidP="00E00361">
      <w:pPr>
        <w:pStyle w:val="Paragraphedeliste"/>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Creation of an empty dataset with a minted persistent identifier (in this case a DOI)</w:t>
      </w:r>
      <w:r w:rsidR="00781ADC" w:rsidRPr="008D439B">
        <w:rPr>
          <w:rFonts w:ascii="Times New Roman" w:eastAsia="Times New Roman" w:hAnsi="Times New Roman" w:cs="Times New Roman"/>
          <w:color w:val="000000"/>
          <w:lang w:eastAsia="fr-CA"/>
        </w:rPr>
        <w:t>;</w:t>
      </w:r>
    </w:p>
    <w:p w14:paraId="16BF5876" w14:textId="59F7A134" w:rsidR="00781ADC" w:rsidRPr="008D439B" w:rsidRDefault="00781ADC" w:rsidP="00E00361">
      <w:pPr>
        <w:pStyle w:val="Paragraphedeliste"/>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Selection of a template/terms of use;</w:t>
      </w:r>
    </w:p>
    <w:p w14:paraId="2C4CD11B" w14:textId="3B05FBCE" w:rsidR="00E00361" w:rsidRPr="008D439B" w:rsidRDefault="00781ADC" w:rsidP="00E00361">
      <w:pPr>
        <w:pStyle w:val="Paragraphedeliste"/>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I</w:t>
      </w:r>
      <w:r w:rsidR="00E00361" w:rsidRPr="008D439B">
        <w:rPr>
          <w:rFonts w:ascii="Times New Roman" w:eastAsia="Times New Roman" w:hAnsi="Times New Roman" w:cs="Times New Roman"/>
          <w:color w:val="000000"/>
          <w:lang w:eastAsia="fr-CA"/>
        </w:rPr>
        <w:t xml:space="preserve">nput </w:t>
      </w:r>
      <w:r w:rsidRPr="008D439B">
        <w:rPr>
          <w:rFonts w:ascii="Times New Roman" w:eastAsia="Times New Roman" w:hAnsi="Times New Roman" w:cs="Times New Roman"/>
          <w:color w:val="000000"/>
          <w:lang w:eastAsia="fr-CA"/>
        </w:rPr>
        <w:t>of</w:t>
      </w:r>
      <w:r w:rsidR="00346A84" w:rsidRPr="008D439B">
        <w:rPr>
          <w:rFonts w:ascii="Times New Roman" w:eastAsia="Times New Roman" w:hAnsi="Times New Roman" w:cs="Times New Roman"/>
          <w:color w:val="000000"/>
          <w:lang w:eastAsia="fr-CA"/>
        </w:rPr>
        <w:t xml:space="preserve"> citation metadata</w:t>
      </w:r>
      <w:r w:rsidRPr="008D439B">
        <w:rPr>
          <w:rFonts w:ascii="Times New Roman" w:eastAsia="Times New Roman" w:hAnsi="Times New Roman" w:cs="Times New Roman"/>
          <w:color w:val="000000"/>
          <w:lang w:eastAsia="fr-CA"/>
        </w:rPr>
        <w:t xml:space="preserve"> </w:t>
      </w:r>
      <w:r w:rsidR="00346A84" w:rsidRPr="008D439B">
        <w:rPr>
          <w:rFonts w:ascii="Times New Roman" w:eastAsia="Times New Roman" w:hAnsi="Times New Roman" w:cs="Times New Roman"/>
          <w:color w:val="000000"/>
          <w:lang w:eastAsia="fr-CA"/>
        </w:rPr>
        <w:t>(title, keywords, subject category)</w:t>
      </w:r>
      <w:r w:rsidRPr="008D439B">
        <w:rPr>
          <w:rFonts w:ascii="Times New Roman" w:eastAsia="Times New Roman" w:hAnsi="Times New Roman" w:cs="Times New Roman"/>
          <w:color w:val="000000"/>
          <w:lang w:eastAsia="fr-CA"/>
        </w:rPr>
        <w:t>;</w:t>
      </w:r>
    </w:p>
    <w:p w14:paraId="3554B35E" w14:textId="51B76A10" w:rsidR="00781ADC" w:rsidRPr="008D439B" w:rsidRDefault="00781ADC" w:rsidP="00346A84">
      <w:pPr>
        <w:pStyle w:val="Paragraphedeliste"/>
        <w:numPr>
          <w:ilvl w:val="0"/>
          <w:numId w:val="15"/>
        </w:num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I</w:t>
      </w:r>
      <w:r w:rsidR="00E00361" w:rsidRPr="008D439B">
        <w:rPr>
          <w:rFonts w:ascii="Times New Roman" w:eastAsia="Times New Roman" w:hAnsi="Times New Roman" w:cs="Times New Roman"/>
          <w:color w:val="000000"/>
          <w:lang w:eastAsia="fr-CA"/>
        </w:rPr>
        <w:t>nput of additional</w:t>
      </w:r>
      <w:r w:rsidR="00346A84" w:rsidRPr="008D439B">
        <w:rPr>
          <w:rFonts w:ascii="Times New Roman" w:eastAsia="Times New Roman" w:hAnsi="Times New Roman" w:cs="Times New Roman"/>
          <w:color w:val="000000"/>
          <w:lang w:eastAsia="fr-CA"/>
        </w:rPr>
        <w:t xml:space="preserve"> field specific</w:t>
      </w:r>
      <w:r w:rsidR="00E00361" w:rsidRPr="008D439B">
        <w:rPr>
          <w:rFonts w:ascii="Times New Roman" w:eastAsia="Times New Roman" w:hAnsi="Times New Roman" w:cs="Times New Roman"/>
          <w:color w:val="000000"/>
          <w:lang w:eastAsia="fr-CA"/>
        </w:rPr>
        <w:t xml:space="preserve"> metadata to facilitate findability</w:t>
      </w:r>
      <w:r w:rsidR="00346A84" w:rsidRPr="008D439B">
        <w:rPr>
          <w:rFonts w:ascii="Times New Roman" w:eastAsia="Times New Roman" w:hAnsi="Times New Roman" w:cs="Times New Roman"/>
          <w:color w:val="000000"/>
          <w:lang w:eastAsia="fr-CA"/>
        </w:rPr>
        <w:t>.</w:t>
      </w:r>
    </w:p>
    <w:p w14:paraId="7588CE63" w14:textId="77777777" w:rsidR="00346A84" w:rsidRPr="008D439B" w:rsidRDefault="00346A84" w:rsidP="00346A84">
      <w:pPr>
        <w:rPr>
          <w:rFonts w:ascii="Times New Roman" w:eastAsia="Times New Roman" w:hAnsi="Times New Roman" w:cs="Times New Roman"/>
          <w:color w:val="000000"/>
          <w:lang w:eastAsia="fr-CA"/>
        </w:rPr>
      </w:pPr>
    </w:p>
    <w:p w14:paraId="54BC34C5" w14:textId="3E3E69D2" w:rsidR="00346A84" w:rsidRPr="008D439B" w:rsidRDefault="00346A84" w:rsidP="00346A84">
      <w:pPr>
        <w:rPr>
          <w:rFonts w:ascii="Times New Roman" w:eastAsia="Times New Roman" w:hAnsi="Times New Roman" w:cs="Times New Roman"/>
          <w:b/>
          <w:bCs/>
          <w:color w:val="000000"/>
          <w:lang w:eastAsia="fr-CA"/>
        </w:rPr>
      </w:pPr>
      <w:r w:rsidRPr="008D439B">
        <w:rPr>
          <w:rFonts w:ascii="Times New Roman" w:eastAsia="Times New Roman" w:hAnsi="Times New Roman" w:cs="Times New Roman"/>
          <w:b/>
          <w:bCs/>
          <w:color w:val="000000"/>
          <w:lang w:eastAsia="fr-CA"/>
        </w:rPr>
        <w:t>Options to consider:</w:t>
      </w:r>
    </w:p>
    <w:p w14:paraId="7A8E0B87" w14:textId="4A4EA89C" w:rsidR="00346A84" w:rsidRPr="008D439B" w:rsidRDefault="00346A84" w:rsidP="00C66247">
      <w:pPr>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lang w:eastAsia="fr-CA"/>
        </w:rPr>
        <w:t xml:space="preserve">Depositors now have two options: they can publish the dataset if they do not want to/cannot add files to the dataset, or they can pass onto Tier 2 to contextualise the dataset with supportive documentation. Depositors can also come back later after publishing to expand the dataset. </w:t>
      </w:r>
    </w:p>
    <w:p w14:paraId="05DB827E" w14:textId="77777777" w:rsidR="00346A84" w:rsidRPr="008D439B" w:rsidRDefault="00346A84" w:rsidP="00C66247">
      <w:pPr>
        <w:rPr>
          <w:rFonts w:ascii="Times New Roman" w:eastAsia="Times New Roman" w:hAnsi="Times New Roman" w:cs="Times New Roman"/>
          <w:color w:val="000000"/>
          <w:lang w:eastAsia="fr-CA"/>
        </w:rPr>
      </w:pPr>
    </w:p>
    <w:p w14:paraId="5A7100D8" w14:textId="7EA1073B" w:rsidR="00C66247" w:rsidRPr="008D439B" w:rsidRDefault="00C66247" w:rsidP="00E00361">
      <w:pPr>
        <w:spacing w:after="120"/>
        <w:rPr>
          <w:rFonts w:ascii="Times New Roman" w:eastAsia="Times New Roman" w:hAnsi="Times New Roman" w:cs="Times New Roman"/>
          <w:color w:val="000000"/>
          <w:lang w:eastAsia="fr-CA"/>
        </w:rPr>
      </w:pPr>
      <w:r w:rsidRPr="008D439B">
        <w:rPr>
          <w:rFonts w:ascii="Times New Roman" w:eastAsia="Times New Roman" w:hAnsi="Times New Roman" w:cs="Times New Roman"/>
          <w:color w:val="000000"/>
          <w:sz w:val="32"/>
          <w:szCs w:val="32"/>
          <w:lang w:eastAsia="fr-CA"/>
        </w:rPr>
        <w:t>Tier 2: Non-Tabular File Upload</w:t>
      </w:r>
      <w:r w:rsidR="008D439B" w:rsidRPr="008D439B">
        <w:rPr>
          <w:rFonts w:ascii="Times New Roman" w:eastAsia="Times New Roman" w:hAnsi="Times New Roman" w:cs="Times New Roman"/>
          <w:color w:val="000000"/>
          <w:sz w:val="32"/>
          <w:szCs w:val="32"/>
          <w:lang w:eastAsia="fr-CA"/>
        </w:rPr>
        <w:t xml:space="preserve"> (Metadata Contextualisation)</w:t>
      </w:r>
    </w:p>
    <w:p w14:paraId="60D9FE64" w14:textId="0ABE3905" w:rsidR="000C4E2F" w:rsidRPr="008D439B" w:rsidRDefault="008D439B" w:rsidP="008D439B">
      <w:pPr>
        <w:spacing w:after="120"/>
        <w:rPr>
          <w:rFonts w:ascii="Times New Roman" w:eastAsia="Times New Roman" w:hAnsi="Times New Roman" w:cs="Times New Roman"/>
          <w:color w:val="000000"/>
          <w:sz w:val="28"/>
          <w:szCs w:val="28"/>
          <w:lang w:eastAsia="fr-CA"/>
        </w:rPr>
      </w:pPr>
      <w:r w:rsidRPr="008D439B">
        <w:rPr>
          <w:rFonts w:ascii="Times New Roman" w:eastAsia="Times New Roman" w:hAnsi="Times New Roman" w:cs="Times New Roman"/>
          <w:color w:val="000000"/>
          <w:sz w:val="28"/>
          <w:szCs w:val="28"/>
          <w:lang w:eastAsia="fr-CA"/>
        </w:rPr>
        <w:t>Step 5:</w:t>
      </w:r>
      <w:r>
        <w:rPr>
          <w:rFonts w:ascii="Times New Roman" w:eastAsia="Times New Roman" w:hAnsi="Times New Roman" w:cs="Times New Roman"/>
          <w:color w:val="000000"/>
          <w:sz w:val="28"/>
          <w:szCs w:val="28"/>
          <w:lang w:eastAsia="fr-CA"/>
        </w:rPr>
        <w:t xml:space="preserve"> Supporting Documentation</w:t>
      </w:r>
      <w:r w:rsidRPr="008D439B">
        <w:rPr>
          <w:rFonts w:ascii="Times New Roman" w:eastAsia="Times New Roman" w:hAnsi="Times New Roman" w:cs="Times New Roman"/>
          <w:color w:val="000000"/>
          <w:sz w:val="28"/>
          <w:szCs w:val="28"/>
          <w:lang w:eastAsia="fr-CA"/>
        </w:rPr>
        <w:t xml:space="preserve"> </w:t>
      </w:r>
    </w:p>
    <w:p w14:paraId="23AFFDDF" w14:textId="16E023A8" w:rsidR="00A3351C" w:rsidRDefault="00A3351C"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This step does not necessarily make the dataset more findable by means of search engines; that is, it will not add any substantial machine readable metadata. It will however contextualise the present metadata. While the manually added metadata allows for findability, it can be rather limited in describing what the dataset is a stand-in for. </w:t>
      </w:r>
      <w:r w:rsidR="00F22362">
        <w:rPr>
          <w:rFonts w:ascii="Times New Roman" w:eastAsia="Times New Roman" w:hAnsi="Times New Roman" w:cs="Times New Roman"/>
          <w:color w:val="000000"/>
          <w:lang w:eastAsia="fr-CA"/>
        </w:rPr>
        <w:t>Although a relatively minor addition to the dataset, the addition of supporting documentation is an important step towards data reuse.</w:t>
      </w:r>
    </w:p>
    <w:p w14:paraId="280E58B2" w14:textId="77777777" w:rsidR="004610E9" w:rsidRDefault="004610E9" w:rsidP="004979B1">
      <w:pPr>
        <w:rPr>
          <w:rFonts w:ascii="Times New Roman" w:eastAsia="Times New Roman" w:hAnsi="Times New Roman" w:cs="Times New Roman"/>
          <w:color w:val="000000"/>
          <w:lang w:eastAsia="fr-CA"/>
        </w:rPr>
      </w:pPr>
    </w:p>
    <w:p w14:paraId="22F1712F" w14:textId="2F85F24A" w:rsidR="00CE4971" w:rsidRDefault="003139C8" w:rsidP="004610E9">
      <w:pPr>
        <w:widowControl w:val="0"/>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In this case, a simple .txt, .docx, .pdf or other text format is sufficient to provide vague contextualisation for the dataset. This contextualising file can be used to explain the goal of the </w:t>
      </w:r>
      <w:r>
        <w:rPr>
          <w:rFonts w:ascii="Times New Roman" w:eastAsia="Times New Roman" w:hAnsi="Times New Roman" w:cs="Times New Roman"/>
          <w:color w:val="000000"/>
          <w:lang w:eastAsia="fr-CA"/>
        </w:rPr>
        <w:lastRenderedPageBreak/>
        <w:t>study at hand, rationale,</w:t>
      </w:r>
      <w:r w:rsidR="00CE4971">
        <w:rPr>
          <w:rFonts w:ascii="Times New Roman" w:eastAsia="Times New Roman" w:hAnsi="Times New Roman" w:cs="Times New Roman"/>
          <w:color w:val="000000"/>
          <w:lang w:eastAsia="fr-CA"/>
        </w:rPr>
        <w:t xml:space="preserve"> collected data,</w:t>
      </w:r>
      <w:r w:rsidR="00327BF9">
        <w:rPr>
          <w:rFonts w:ascii="Times New Roman" w:eastAsia="Times New Roman" w:hAnsi="Times New Roman" w:cs="Times New Roman"/>
          <w:color w:val="000000"/>
          <w:lang w:eastAsia="fr-CA"/>
        </w:rPr>
        <w:t xml:space="preserve"> related publications,</w:t>
      </w:r>
      <w:r>
        <w:rPr>
          <w:rFonts w:ascii="Times New Roman" w:eastAsia="Times New Roman" w:hAnsi="Times New Roman" w:cs="Times New Roman"/>
          <w:color w:val="000000"/>
          <w:lang w:eastAsia="fr-CA"/>
        </w:rPr>
        <w:t xml:space="preserve"> etc. It is important to note that, despite not being machine readable, these files should in no way divulge any information about participants.</w:t>
      </w:r>
      <w:r w:rsidR="00CE4971">
        <w:rPr>
          <w:rFonts w:ascii="Times New Roman" w:eastAsia="Times New Roman" w:hAnsi="Times New Roman" w:cs="Times New Roman"/>
          <w:color w:val="000000"/>
          <w:lang w:eastAsia="fr-CA"/>
        </w:rPr>
        <w:t xml:space="preserve"> </w:t>
      </w:r>
      <w:r w:rsidR="00F22362">
        <w:rPr>
          <w:rFonts w:ascii="Times New Roman" w:eastAsia="Times New Roman" w:hAnsi="Times New Roman" w:cs="Times New Roman"/>
          <w:color w:val="000000"/>
          <w:lang w:eastAsia="fr-CA"/>
        </w:rPr>
        <w:t xml:space="preserve">An in-depth upload guide can be found on the learn Scholars Portal Borealis </w:t>
      </w:r>
      <w:hyperlink r:id="rId26" w:anchor="Uploading-Files-to-a-Dataset" w:history="1">
        <w:r w:rsidR="00F22362" w:rsidRPr="00F22362">
          <w:rPr>
            <w:rStyle w:val="Hyperlien"/>
            <w:rFonts w:ascii="Times New Roman" w:eastAsia="Times New Roman" w:hAnsi="Times New Roman" w:cs="Times New Roman"/>
            <w:lang w:eastAsia="fr-CA"/>
          </w:rPr>
          <w:t>Upload</w:t>
        </w:r>
      </w:hyperlink>
      <w:r w:rsidR="00F22362">
        <w:rPr>
          <w:rFonts w:ascii="Times New Roman" w:eastAsia="Times New Roman" w:hAnsi="Times New Roman" w:cs="Times New Roman"/>
          <w:color w:val="000000"/>
          <w:lang w:eastAsia="fr-CA"/>
        </w:rPr>
        <w:t xml:space="preserve"> guide.</w:t>
      </w:r>
    </w:p>
    <w:p w14:paraId="629EB877" w14:textId="4B6F8D1F" w:rsidR="004610E9" w:rsidRDefault="004610E9" w:rsidP="004979B1">
      <w:pPr>
        <w:rPr>
          <w:rFonts w:ascii="Times New Roman" w:eastAsia="Times New Roman" w:hAnsi="Times New Roman" w:cs="Times New Roman"/>
          <w:color w:val="000000"/>
          <w:lang w:eastAsia="fr-CA"/>
        </w:rPr>
      </w:pPr>
    </w:p>
    <w:p w14:paraId="1F3219FF" w14:textId="1172EC4A" w:rsidR="003E6FA7" w:rsidRDefault="003E6FA7" w:rsidP="003E6FA7">
      <w:pPr>
        <w:spacing w:after="120"/>
        <w:rPr>
          <w:rFonts w:ascii="Times New Roman" w:eastAsia="Times New Roman" w:hAnsi="Times New Roman" w:cs="Times New Roman"/>
          <w:color w:val="000000"/>
          <w:sz w:val="32"/>
          <w:szCs w:val="32"/>
          <w:lang w:eastAsia="fr-CA"/>
        </w:rPr>
      </w:pPr>
      <w:r w:rsidRPr="008D439B">
        <w:rPr>
          <w:rFonts w:ascii="Times New Roman" w:eastAsia="Times New Roman" w:hAnsi="Times New Roman" w:cs="Times New Roman"/>
          <w:color w:val="000000"/>
          <w:sz w:val="32"/>
          <w:szCs w:val="32"/>
          <w:lang w:eastAsia="fr-CA"/>
        </w:rPr>
        <w:t xml:space="preserve">Tier </w:t>
      </w:r>
      <w:r>
        <w:rPr>
          <w:rFonts w:ascii="Times New Roman" w:eastAsia="Times New Roman" w:hAnsi="Times New Roman" w:cs="Times New Roman"/>
          <w:color w:val="000000"/>
          <w:sz w:val="32"/>
          <w:szCs w:val="32"/>
          <w:lang w:eastAsia="fr-CA"/>
        </w:rPr>
        <w:t>3</w:t>
      </w:r>
      <w:r w:rsidRPr="008D439B">
        <w:rPr>
          <w:rFonts w:ascii="Times New Roman" w:eastAsia="Times New Roman" w:hAnsi="Times New Roman" w:cs="Times New Roman"/>
          <w:color w:val="000000"/>
          <w:sz w:val="32"/>
          <w:szCs w:val="32"/>
          <w:lang w:eastAsia="fr-CA"/>
        </w:rPr>
        <w:t xml:space="preserve">: </w:t>
      </w:r>
      <w:r>
        <w:rPr>
          <w:rFonts w:ascii="Times New Roman" w:eastAsia="Times New Roman" w:hAnsi="Times New Roman" w:cs="Times New Roman"/>
          <w:color w:val="000000"/>
          <w:sz w:val="32"/>
          <w:szCs w:val="32"/>
          <w:lang w:eastAsia="fr-CA"/>
        </w:rPr>
        <w:t>Tabular File Upload</w:t>
      </w:r>
    </w:p>
    <w:p w14:paraId="20EA1825" w14:textId="00DF8A7C" w:rsidR="00F13E2C" w:rsidRDefault="008924D6" w:rsidP="00F13E2C">
      <w:pPr>
        <w:rPr>
          <w:rFonts w:ascii="Times New Roman" w:eastAsia="Times New Roman" w:hAnsi="Times New Roman" w:cs="Times New Roman"/>
          <w:color w:val="000000"/>
          <w:sz w:val="28"/>
          <w:szCs w:val="28"/>
          <w:lang w:eastAsia="fr-CA"/>
        </w:rPr>
      </w:pPr>
      <w:r w:rsidRPr="008B3BD5">
        <w:rPr>
          <w:rFonts w:ascii="Times New Roman" w:eastAsia="Times New Roman" w:hAnsi="Times New Roman" w:cs="Times New Roman"/>
          <w:noProof/>
          <w:color w:val="000000"/>
          <w:lang w:eastAsia="fr-CA"/>
        </w:rPr>
        <w:drawing>
          <wp:anchor distT="0" distB="0" distL="114300" distR="114300" simplePos="0" relativeHeight="251665408" behindDoc="0" locked="0" layoutInCell="1" allowOverlap="1" wp14:anchorId="1096028A" wp14:editId="2F8B6216">
            <wp:simplePos x="0" y="0"/>
            <wp:positionH relativeFrom="column">
              <wp:posOffset>218551</wp:posOffset>
            </wp:positionH>
            <wp:positionV relativeFrom="paragraph">
              <wp:posOffset>233653</wp:posOffset>
            </wp:positionV>
            <wp:extent cx="5704840" cy="6805930"/>
            <wp:effectExtent l="0" t="0" r="0" b="1270"/>
            <wp:wrapSquare wrapText="bothSides"/>
            <wp:doc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34996" name="Image 1" descr="Decision tree depicting the steps for file preparation. The tree goes as follows:&#10;&#10;Does the study have REB approval for Data reuse? If no, then get REB approval before continuing. If yes, ask yourself: Can the data file be safely anonymized? (that is, can all potentially identifiable information be removed, such as locations, names, intersectionalities, etc.). &#10;&#10;The tree then splits in 2 major branches: No, and Yes.&#10;&#10;Here is the « Yes » Branch. Ask yourself: is the data already anonymised? If yes, then you are ready to begin the upload process (with restrictions). If no, then make sure that all identifiable information be removed from the file before proceeding. &#10;&#10;Here is the « No » branch. If the data file cannot be safely anonymised, then the data file and study results should not be uploaded - however the metadata file could still be uploaded. Now ask yourself: can the metadata file be safely anonymized? If it is not, then do not pursue metadata sharing. If it is, then you are ready to create a file (which is discussed in the next section). "/>
                    <pic:cNvPicPr/>
                  </pic:nvPicPr>
                  <pic:blipFill>
                    <a:blip r:embed="rId27">
                      <a:extLst>
                        <a:ext uri="{28A0092B-C50C-407E-A947-70E740481C1C}">
                          <a14:useLocalDpi xmlns:a14="http://schemas.microsoft.com/office/drawing/2010/main" val="0"/>
                        </a:ext>
                      </a:extLst>
                    </a:blip>
                    <a:stretch>
                      <a:fillRect/>
                    </a:stretch>
                  </pic:blipFill>
                  <pic:spPr>
                    <a:xfrm>
                      <a:off x="0" y="0"/>
                      <a:ext cx="5704840" cy="6805930"/>
                    </a:xfrm>
                    <a:prstGeom prst="rect">
                      <a:avLst/>
                    </a:prstGeom>
                  </pic:spPr>
                </pic:pic>
              </a:graphicData>
            </a:graphic>
            <wp14:sizeRelH relativeFrom="margin">
              <wp14:pctWidth>0</wp14:pctWidth>
            </wp14:sizeRelH>
            <wp14:sizeRelV relativeFrom="margin">
              <wp14:pctHeight>0</wp14:pctHeight>
            </wp14:sizeRelV>
          </wp:anchor>
        </w:drawing>
      </w:r>
      <w:r w:rsidR="003E6FA7" w:rsidRPr="003E6FA7">
        <w:rPr>
          <w:rFonts w:ascii="Times New Roman" w:eastAsia="Times New Roman" w:hAnsi="Times New Roman" w:cs="Times New Roman"/>
          <w:color w:val="000000"/>
          <w:sz w:val="28"/>
          <w:szCs w:val="28"/>
          <w:lang w:eastAsia="fr-CA"/>
        </w:rPr>
        <w:t xml:space="preserve">Step 6: </w:t>
      </w:r>
      <w:r w:rsidR="003E6FA7">
        <w:rPr>
          <w:rFonts w:ascii="Times New Roman" w:eastAsia="Times New Roman" w:hAnsi="Times New Roman" w:cs="Times New Roman"/>
          <w:color w:val="000000"/>
          <w:sz w:val="28"/>
          <w:szCs w:val="28"/>
          <w:lang w:eastAsia="fr-CA"/>
        </w:rPr>
        <w:t xml:space="preserve">Thinking About Tabular </w:t>
      </w:r>
      <w:r w:rsidR="003E6FA7" w:rsidRPr="003E6FA7">
        <w:rPr>
          <w:rFonts w:ascii="Times New Roman" w:eastAsia="Times New Roman" w:hAnsi="Times New Roman" w:cs="Times New Roman"/>
          <w:color w:val="000000"/>
          <w:sz w:val="28"/>
          <w:szCs w:val="28"/>
          <w:lang w:eastAsia="fr-CA"/>
        </w:rPr>
        <w:t>File Preparation</w:t>
      </w:r>
    </w:p>
    <w:p w14:paraId="6B134712" w14:textId="48708D50" w:rsidR="003E6FA7" w:rsidRPr="00F13E2C" w:rsidRDefault="003E6FA7" w:rsidP="00F13E2C">
      <w:pPr>
        <w:spacing w:after="120"/>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lastRenderedPageBreak/>
        <w:t xml:space="preserve">Step </w:t>
      </w:r>
      <w:r>
        <w:rPr>
          <w:rFonts w:ascii="Times New Roman" w:eastAsia="Times New Roman" w:hAnsi="Times New Roman" w:cs="Times New Roman"/>
          <w:color w:val="000000"/>
          <w:sz w:val="28"/>
          <w:szCs w:val="28"/>
          <w:lang w:eastAsia="fr-CA"/>
        </w:rPr>
        <w:t>7</w:t>
      </w:r>
      <w:r w:rsidRPr="003E6FA7">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Creating Tabular File</w:t>
      </w:r>
    </w:p>
    <w:p w14:paraId="2D03D983" w14:textId="17BA01CE" w:rsidR="00D01F7A" w:rsidRDefault="00D72FD0"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Borealis has what we call a “</w:t>
      </w:r>
      <w:hyperlink r:id="rId28" w:anchor="Tabular-Ingest" w:history="1">
        <w:r w:rsidRPr="009116E7">
          <w:rPr>
            <w:rStyle w:val="Hyperlien"/>
            <w:rFonts w:ascii="Times New Roman" w:eastAsia="Times New Roman" w:hAnsi="Times New Roman" w:cs="Times New Roman"/>
            <w:lang w:eastAsia="fr-CA"/>
          </w:rPr>
          <w:t>tabular ingest</w:t>
        </w:r>
      </w:hyperlink>
      <w:r>
        <w:rPr>
          <w:rFonts w:ascii="Times New Roman" w:eastAsia="Times New Roman" w:hAnsi="Times New Roman" w:cs="Times New Roman"/>
          <w:color w:val="000000"/>
          <w:lang w:eastAsia="fr-CA"/>
        </w:rPr>
        <w:t xml:space="preserve">” program that converts any files set up in a tabular format (.xlsx, .csv, </w:t>
      </w:r>
      <w:r w:rsidR="009116E7">
        <w:rPr>
          <w:rFonts w:ascii="Times New Roman" w:eastAsia="Times New Roman" w:hAnsi="Times New Roman" w:cs="Times New Roman"/>
          <w:color w:val="000000"/>
          <w:lang w:eastAsia="fr-CA"/>
        </w:rPr>
        <w:t>.sav, .</w:t>
      </w:r>
      <w:proofErr w:type="spellStart"/>
      <w:r w:rsidR="009116E7">
        <w:rPr>
          <w:rFonts w:ascii="Times New Roman" w:eastAsia="Times New Roman" w:hAnsi="Times New Roman" w:cs="Times New Roman"/>
          <w:color w:val="000000"/>
          <w:lang w:eastAsia="fr-CA"/>
        </w:rPr>
        <w:t>dta</w:t>
      </w:r>
      <w:proofErr w:type="spellEnd"/>
      <w:r w:rsidR="009116E7">
        <w:rPr>
          <w:rFonts w:ascii="Times New Roman" w:eastAsia="Times New Roman" w:hAnsi="Times New Roman" w:cs="Times New Roman"/>
          <w:color w:val="000000"/>
          <w:lang w:eastAsia="fr-CA"/>
        </w:rPr>
        <w:t>, etc.</w:t>
      </w:r>
      <w:r>
        <w:rPr>
          <w:rFonts w:ascii="Times New Roman" w:eastAsia="Times New Roman" w:hAnsi="Times New Roman" w:cs="Times New Roman"/>
          <w:color w:val="000000"/>
          <w:lang w:eastAsia="fr-CA"/>
        </w:rPr>
        <w:t xml:space="preserve">) into a standardised .tab file. </w:t>
      </w:r>
      <w:r w:rsidR="009116E7">
        <w:rPr>
          <w:rFonts w:ascii="Times New Roman" w:eastAsia="Times New Roman" w:hAnsi="Times New Roman" w:cs="Times New Roman"/>
          <w:color w:val="000000"/>
          <w:lang w:eastAsia="fr-CA"/>
        </w:rPr>
        <w:t>This ingestion process has the distinct advantage of making file variables machine readable, and therefore findable by search engines. It follows from this that submitting anonymized metadata files under a tabular format (such as the ones listed above) can allow other users to find the sensitive data’s</w:t>
      </w:r>
      <w:r w:rsidR="008924D6">
        <w:rPr>
          <w:rFonts w:ascii="Times New Roman" w:eastAsia="Times New Roman" w:hAnsi="Times New Roman" w:cs="Times New Roman"/>
          <w:color w:val="000000"/>
          <w:lang w:eastAsia="fr-CA"/>
        </w:rPr>
        <w:t xml:space="preserve"> study</w:t>
      </w:r>
      <w:r w:rsidR="009116E7">
        <w:rPr>
          <w:rFonts w:ascii="Times New Roman" w:eastAsia="Times New Roman" w:hAnsi="Times New Roman" w:cs="Times New Roman"/>
          <w:color w:val="000000"/>
          <w:lang w:eastAsia="fr-CA"/>
        </w:rPr>
        <w:t xml:space="preserve"> variables. While these variables will not contain any identifiable data, they can hold important </w:t>
      </w:r>
      <w:r w:rsidR="008924D6">
        <w:rPr>
          <w:rFonts w:ascii="Times New Roman" w:eastAsia="Times New Roman" w:hAnsi="Times New Roman" w:cs="Times New Roman"/>
          <w:color w:val="000000"/>
          <w:lang w:eastAsia="fr-CA"/>
        </w:rPr>
        <w:t>information</w:t>
      </w:r>
      <w:r w:rsidR="009116E7">
        <w:rPr>
          <w:rFonts w:ascii="Times New Roman" w:eastAsia="Times New Roman" w:hAnsi="Times New Roman" w:cs="Times New Roman"/>
          <w:color w:val="000000"/>
          <w:lang w:eastAsia="fr-CA"/>
        </w:rPr>
        <w:t xml:space="preserve"> such as the data universe</w:t>
      </w:r>
      <w:r w:rsidR="008924D6">
        <w:rPr>
          <w:rFonts w:ascii="Times New Roman" w:eastAsia="Times New Roman" w:hAnsi="Times New Roman" w:cs="Times New Roman"/>
          <w:color w:val="000000"/>
          <w:lang w:eastAsia="fr-CA"/>
        </w:rPr>
        <w:t xml:space="preserve"> (study population)</w:t>
      </w:r>
      <w:r w:rsidR="009116E7">
        <w:rPr>
          <w:rFonts w:ascii="Times New Roman" w:eastAsia="Times New Roman" w:hAnsi="Times New Roman" w:cs="Times New Roman"/>
          <w:color w:val="000000"/>
          <w:lang w:eastAsia="fr-CA"/>
        </w:rPr>
        <w:t xml:space="preserve">, interviewer question, literal question, </w:t>
      </w:r>
      <w:r w:rsidR="00B0019C">
        <w:rPr>
          <w:rFonts w:ascii="Times New Roman" w:eastAsia="Times New Roman" w:hAnsi="Times New Roman" w:cs="Times New Roman"/>
          <w:color w:val="000000"/>
          <w:lang w:eastAsia="fr-CA"/>
        </w:rPr>
        <w:t xml:space="preserve">and/or </w:t>
      </w:r>
      <w:r w:rsidR="009116E7">
        <w:rPr>
          <w:rFonts w:ascii="Times New Roman" w:eastAsia="Times New Roman" w:hAnsi="Times New Roman" w:cs="Times New Roman"/>
          <w:color w:val="000000"/>
          <w:lang w:eastAsia="fr-CA"/>
        </w:rPr>
        <w:t>additional notes</w:t>
      </w:r>
      <w:r w:rsidR="00D01F7A">
        <w:rPr>
          <w:rFonts w:ascii="Times New Roman" w:eastAsia="Times New Roman" w:hAnsi="Times New Roman" w:cs="Times New Roman"/>
          <w:color w:val="000000"/>
          <w:lang w:eastAsia="fr-CA"/>
        </w:rPr>
        <w:t xml:space="preserve"> that can be added with </w:t>
      </w:r>
      <w:r w:rsidR="00067DD9">
        <w:rPr>
          <w:rFonts w:ascii="Times New Roman" w:eastAsia="Times New Roman" w:hAnsi="Times New Roman" w:cs="Times New Roman"/>
          <w:color w:val="000000"/>
          <w:lang w:eastAsia="fr-CA"/>
        </w:rPr>
        <w:t>Borealis’</w:t>
      </w:r>
      <w:r w:rsidR="00D01F7A">
        <w:rPr>
          <w:rFonts w:ascii="Times New Roman" w:eastAsia="Times New Roman" w:hAnsi="Times New Roman" w:cs="Times New Roman"/>
          <w:color w:val="000000"/>
          <w:lang w:eastAsia="fr-CA"/>
        </w:rPr>
        <w:t xml:space="preserve"> Data Explorer tool after the initial upload</w:t>
      </w:r>
      <w:r w:rsidR="00FF37C1">
        <w:rPr>
          <w:rFonts w:ascii="Times New Roman" w:eastAsia="Times New Roman" w:hAnsi="Times New Roman" w:cs="Times New Roman"/>
          <w:color w:val="000000"/>
          <w:lang w:eastAsia="fr-CA"/>
        </w:rPr>
        <w:t xml:space="preserve"> (although these will not be machine readable, they may still be useful to colleagues opening the files and investigating on their own)</w:t>
      </w:r>
      <w:r w:rsidR="00B0019C">
        <w:rPr>
          <w:rFonts w:ascii="Times New Roman" w:eastAsia="Times New Roman" w:hAnsi="Times New Roman" w:cs="Times New Roman"/>
          <w:color w:val="000000"/>
          <w:lang w:eastAsia="fr-CA"/>
        </w:rPr>
        <w:t>.</w:t>
      </w:r>
    </w:p>
    <w:p w14:paraId="76E5D290" w14:textId="77777777" w:rsidR="00FF37C1" w:rsidRDefault="00FF37C1" w:rsidP="004979B1">
      <w:pPr>
        <w:rPr>
          <w:rFonts w:ascii="Times New Roman" w:eastAsia="Times New Roman" w:hAnsi="Times New Roman" w:cs="Times New Roman"/>
          <w:color w:val="000000"/>
          <w:lang w:eastAsia="fr-CA"/>
        </w:rPr>
      </w:pPr>
    </w:p>
    <w:p w14:paraId="7B9B26C9" w14:textId="106C3C9A" w:rsidR="000223C7" w:rsidRDefault="00C72519" w:rsidP="000223C7">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present example uses excel – though the same rules apply for other data softwares that can create tabular formatted files (Jasp, Google Sheets, Numbers, etc.). </w:t>
      </w:r>
      <w:r w:rsidR="000223C7">
        <w:rPr>
          <w:rFonts w:ascii="Times New Roman" w:eastAsia="Times New Roman" w:hAnsi="Times New Roman" w:cs="Times New Roman"/>
          <w:color w:val="000000"/>
          <w:lang w:eastAsia="fr-CA"/>
        </w:rPr>
        <w:t>Regardless of the complexity of the file, there are a few rules that must be followed for proper results:</w:t>
      </w:r>
    </w:p>
    <w:p w14:paraId="0A2BF518" w14:textId="247F2855" w:rsidR="000223C7" w:rsidRDefault="000223C7" w:rsidP="000223C7">
      <w:pPr>
        <w:rPr>
          <w:rFonts w:ascii="Times New Roman" w:eastAsia="Times New Roman" w:hAnsi="Times New Roman" w:cs="Times New Roman"/>
          <w:color w:val="000000"/>
          <w:lang w:eastAsia="fr-CA"/>
        </w:rPr>
      </w:pPr>
    </w:p>
    <w:p w14:paraId="536647CC" w14:textId="601E8114" w:rsidR="000223C7" w:rsidRDefault="000223C7" w:rsidP="000223C7">
      <w:pPr>
        <w:pStyle w:val="Paragraphedeliste"/>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Each uploaded files should be made out of one sheet only (the tabular ingest function will only ingest the first sheet). If several sheets need to be uploaded, then they must be split into different files. </w:t>
      </w:r>
    </w:p>
    <w:p w14:paraId="15DD5226" w14:textId="6ECD5237" w:rsidR="000223C7" w:rsidRDefault="000223C7" w:rsidP="000223C7">
      <w:pPr>
        <w:pStyle w:val="Paragraphedeliste"/>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metadata should be organised in a column format, with the first row being the variable name. </w:t>
      </w:r>
    </w:p>
    <w:p w14:paraId="66A54B00" w14:textId="4260D20A" w:rsidR="000223C7" w:rsidRPr="00C72519" w:rsidRDefault="000223C7" w:rsidP="000223C7">
      <w:pPr>
        <w:pStyle w:val="Paragraphedeliste"/>
        <w:numPr>
          <w:ilvl w:val="0"/>
          <w:numId w:val="16"/>
        </w:numPr>
        <w:rPr>
          <w:rFonts w:ascii="Times New Roman" w:eastAsia="Times New Roman" w:hAnsi="Times New Roman" w:cs="Times New Roman"/>
          <w:color w:val="000000"/>
          <w:lang w:eastAsia="fr-CA"/>
        </w:rPr>
      </w:pPr>
      <w:r>
        <w:rPr>
          <w:rFonts w:ascii="Times New Roman" w:eastAsia="Times New Roman" w:hAnsi="Times New Roman" w:cs="Times New Roman"/>
          <w:noProof/>
          <w:color w:val="000000"/>
          <w:lang w:eastAsia="fr-CA"/>
        </w:rPr>
        <w:drawing>
          <wp:anchor distT="0" distB="0" distL="114300" distR="114300" simplePos="0" relativeHeight="251666432" behindDoc="0" locked="0" layoutInCell="1" allowOverlap="1" wp14:anchorId="3D8BD866" wp14:editId="368FA57C">
            <wp:simplePos x="0" y="0"/>
            <wp:positionH relativeFrom="column">
              <wp:posOffset>-76200</wp:posOffset>
            </wp:positionH>
            <wp:positionV relativeFrom="paragraph">
              <wp:posOffset>1209040</wp:posOffset>
            </wp:positionV>
            <wp:extent cx="6026785" cy="2060575"/>
            <wp:effectExtent l="0" t="0" r="5715" b="0"/>
            <wp:wrapSquare wrapText="bothSides"/>
            <wp:docPr id="2263087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08797" name="Image 226308797"/>
                    <pic:cNvPicPr/>
                  </pic:nvPicPr>
                  <pic:blipFill>
                    <a:blip r:embed="rId29">
                      <a:extLst>
                        <a:ext uri="{28A0092B-C50C-407E-A947-70E740481C1C}">
                          <a14:useLocalDpi xmlns:a14="http://schemas.microsoft.com/office/drawing/2010/main" val="0"/>
                        </a:ext>
                      </a:extLst>
                    </a:blip>
                    <a:stretch>
                      <a:fillRect/>
                    </a:stretch>
                  </pic:blipFill>
                  <pic:spPr>
                    <a:xfrm>
                      <a:off x="0" y="0"/>
                      <a:ext cx="6026785" cy="206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lang w:eastAsia="fr-CA"/>
        </w:rPr>
        <w:t xml:space="preserve">In order to facilitate machine readability post ingestion, users </w:t>
      </w:r>
      <w:r w:rsidRPr="000223C7">
        <w:rPr>
          <w:rFonts w:ascii="Times New Roman" w:eastAsia="Times New Roman" w:hAnsi="Times New Roman" w:cs="Times New Roman"/>
          <w:b/>
          <w:bCs/>
          <w:i/>
          <w:iCs/>
          <w:color w:val="FF0000"/>
          <w:lang w:eastAsia="fr-CA"/>
        </w:rPr>
        <w:t>MUST</w:t>
      </w:r>
      <w:r>
        <w:rPr>
          <w:rFonts w:ascii="Times New Roman" w:eastAsia="Times New Roman" w:hAnsi="Times New Roman" w:cs="Times New Roman"/>
          <w:b/>
          <w:bCs/>
          <w:color w:val="000000"/>
          <w:lang w:eastAsia="fr-CA"/>
        </w:rPr>
        <w:t xml:space="preserve"> </w:t>
      </w:r>
      <w:r>
        <w:rPr>
          <w:rFonts w:ascii="Times New Roman" w:eastAsia="Times New Roman" w:hAnsi="Times New Roman" w:cs="Times New Roman"/>
          <w:color w:val="000000"/>
          <w:lang w:eastAsia="fr-CA"/>
        </w:rPr>
        <w:t xml:space="preserve">replace spaces with either dashes/hyphens (-) or the HTML </w:t>
      </w:r>
      <w:r w:rsidRPr="000223C7">
        <w:rPr>
          <w:rFonts w:ascii="Times New Roman" w:eastAsia="Times New Roman" w:hAnsi="Times New Roman" w:cs="Times New Roman"/>
          <w:color w:val="000000" w:themeColor="text1"/>
          <w:lang w:eastAsia="fr-CA"/>
        </w:rPr>
        <w:t>code for spaces (</w:t>
      </w:r>
      <w:r>
        <w:rPr>
          <w:rFonts w:ascii="Times New Roman" w:eastAsia="Times New Roman" w:hAnsi="Times New Roman" w:cs="Times New Roman"/>
          <w:color w:val="000000" w:themeColor="text1"/>
          <w:lang w:eastAsia="fr-CA"/>
        </w:rPr>
        <w:t xml:space="preserve"> </w:t>
      </w:r>
      <w:r w:rsidRPr="000223C7">
        <w:rPr>
          <w:rFonts w:ascii="Times New Roman" w:hAnsi="Times New Roman" w:cs="Times New Roman"/>
          <w:color w:val="000000" w:themeColor="text1"/>
          <w:shd w:val="clear" w:color="auto" w:fill="FFFFFF"/>
        </w:rPr>
        <w:t>&amp;#32;</w:t>
      </w:r>
      <w:r>
        <w:rPr>
          <w:rFonts w:ascii="Times New Roman" w:hAnsi="Times New Roman" w:cs="Times New Roman"/>
          <w:color w:val="000000" w:themeColor="text1"/>
          <w:shd w:val="clear" w:color="auto" w:fill="FFFFFF"/>
        </w:rPr>
        <w:t xml:space="preserve"> ) in their variable names. During the ingestion process, all spaces and underscores ( _ ) are removed, merging multiword variable names into a singular string of letters, which prevents any benefits in findability from uploading a file. Dashes/hyphens are strongly recommended as it is more user friendly (and human readable) than the HTML code for spaces. </w:t>
      </w:r>
    </w:p>
    <w:p w14:paraId="4C3E4A0C" w14:textId="60DBF349" w:rsidR="00FF37C1" w:rsidRDefault="00FF37C1" w:rsidP="004979B1">
      <w:pPr>
        <w:rPr>
          <w:rFonts w:ascii="Times New Roman" w:eastAsia="Times New Roman" w:hAnsi="Times New Roman" w:cs="Times New Roman"/>
          <w:color w:val="000000"/>
          <w:lang w:eastAsia="fr-CA"/>
        </w:rPr>
      </w:pPr>
    </w:p>
    <w:p w14:paraId="6CC3B0D6" w14:textId="7C2299C7" w:rsidR="00F22362" w:rsidRDefault="00390796" w:rsidP="004979B1">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As seen in the above example, the file creation process is relatively simple. The variable names are in the first row, and the available response options (assuming it is a survey) can be listed below. Notice that there are no dashes/hyphens in the categorical options – this is because these categories, as previously mentioned, are not ingested when uploading an excel sheet, as such they do not need to be machine readable</w:t>
      </w:r>
      <w:r w:rsidR="008924D6">
        <w:rPr>
          <w:rFonts w:ascii="Times New Roman" w:eastAsia="Times New Roman" w:hAnsi="Times New Roman" w:cs="Times New Roman"/>
          <w:color w:val="000000"/>
          <w:lang w:eastAsia="fr-CA"/>
        </w:rPr>
        <w:t xml:space="preserve"> (though they can be in an .sav file)</w:t>
      </w:r>
      <w:r>
        <w:rPr>
          <w:rFonts w:ascii="Times New Roman" w:eastAsia="Times New Roman" w:hAnsi="Times New Roman" w:cs="Times New Roman"/>
          <w:color w:val="000000"/>
          <w:lang w:eastAsia="fr-CA"/>
        </w:rPr>
        <w:t xml:space="preserve">. </w:t>
      </w:r>
    </w:p>
    <w:p w14:paraId="10E69BBA" w14:textId="05E677FC" w:rsidR="00F22362" w:rsidRDefault="00F22362" w:rsidP="00F22362">
      <w:pPr>
        <w:spacing w:after="120"/>
        <w:rPr>
          <w:rFonts w:ascii="Times New Roman" w:eastAsia="Times New Roman" w:hAnsi="Times New Roman" w:cs="Times New Roman"/>
          <w:color w:val="000000"/>
          <w:sz w:val="28"/>
          <w:szCs w:val="28"/>
          <w:lang w:eastAsia="fr-CA"/>
        </w:rPr>
      </w:pPr>
      <w:r w:rsidRPr="003E6FA7">
        <w:rPr>
          <w:rFonts w:ascii="Times New Roman" w:eastAsia="Times New Roman" w:hAnsi="Times New Roman" w:cs="Times New Roman"/>
          <w:color w:val="000000"/>
          <w:sz w:val="28"/>
          <w:szCs w:val="28"/>
          <w:lang w:eastAsia="fr-CA"/>
        </w:rPr>
        <w:lastRenderedPageBreak/>
        <w:t xml:space="preserve">Step </w:t>
      </w:r>
      <w:r>
        <w:rPr>
          <w:rFonts w:ascii="Times New Roman" w:eastAsia="Times New Roman" w:hAnsi="Times New Roman" w:cs="Times New Roman"/>
          <w:color w:val="000000"/>
          <w:sz w:val="28"/>
          <w:szCs w:val="28"/>
          <w:lang w:eastAsia="fr-CA"/>
        </w:rPr>
        <w:t>8</w:t>
      </w:r>
      <w:r w:rsidRPr="003E6FA7">
        <w:rPr>
          <w:rFonts w:ascii="Times New Roman" w:eastAsia="Times New Roman" w:hAnsi="Times New Roman" w:cs="Times New Roman"/>
          <w:color w:val="000000"/>
          <w:sz w:val="28"/>
          <w:szCs w:val="28"/>
          <w:lang w:eastAsia="fr-CA"/>
        </w:rPr>
        <w:t xml:space="preserve">: </w:t>
      </w:r>
      <w:r>
        <w:rPr>
          <w:rFonts w:ascii="Times New Roman" w:eastAsia="Times New Roman" w:hAnsi="Times New Roman" w:cs="Times New Roman"/>
          <w:color w:val="000000"/>
          <w:sz w:val="28"/>
          <w:szCs w:val="28"/>
          <w:lang w:eastAsia="fr-CA"/>
        </w:rPr>
        <w:t>Uploading Metadata File and Curation.</w:t>
      </w:r>
    </w:p>
    <w:p w14:paraId="415A7230" w14:textId="7F94B11C" w:rsidR="007151CB" w:rsidRDefault="00605CC3" w:rsidP="00BE0590">
      <w:pPr>
        <w:spacing w:after="120"/>
        <w:rPr>
          <w:rFonts w:ascii="Times New Roman" w:eastAsia="Times New Roman" w:hAnsi="Times New Roman" w:cs="Times New Roman"/>
          <w:color w:val="000000"/>
          <w:lang w:eastAsia="fr-CA"/>
        </w:rPr>
      </w:pPr>
      <w:r w:rsidRPr="00605CC3">
        <w:rPr>
          <w:rFonts w:ascii="Times New Roman" w:eastAsia="Times New Roman" w:hAnsi="Times New Roman" w:cs="Times New Roman"/>
          <w:color w:val="000000"/>
          <w:lang w:eastAsia="fr-CA"/>
        </w:rPr>
        <w:drawing>
          <wp:anchor distT="0" distB="0" distL="114300" distR="114300" simplePos="0" relativeHeight="251667456" behindDoc="0" locked="0" layoutInCell="1" allowOverlap="1" wp14:anchorId="772BA196" wp14:editId="35F06CE8">
            <wp:simplePos x="0" y="0"/>
            <wp:positionH relativeFrom="column">
              <wp:posOffset>629037</wp:posOffset>
            </wp:positionH>
            <wp:positionV relativeFrom="paragraph">
              <wp:posOffset>1286316</wp:posOffset>
            </wp:positionV>
            <wp:extent cx="4361815" cy="4270375"/>
            <wp:effectExtent l="0" t="0" r="0" b="0"/>
            <wp:wrapTopAndBottom/>
            <wp:docPr id="1056843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43609" name=""/>
                    <pic:cNvPicPr/>
                  </pic:nvPicPr>
                  <pic:blipFill rotWithShape="1">
                    <a:blip r:embed="rId30">
                      <a:extLst>
                        <a:ext uri="{28A0092B-C50C-407E-A947-70E740481C1C}">
                          <a14:useLocalDpi xmlns:a14="http://schemas.microsoft.com/office/drawing/2010/main" val="0"/>
                        </a:ext>
                      </a:extLst>
                    </a:blip>
                    <a:srcRect r="4990"/>
                    <a:stretch>
                      <a:fillRect/>
                    </a:stretch>
                  </pic:blipFill>
                  <pic:spPr bwMode="auto">
                    <a:xfrm>
                      <a:off x="0" y="0"/>
                      <a:ext cx="4361815" cy="4270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2362">
        <w:rPr>
          <w:rFonts w:ascii="Times New Roman" w:eastAsia="Times New Roman" w:hAnsi="Times New Roman" w:cs="Times New Roman"/>
          <w:color w:val="000000"/>
          <w:lang w:eastAsia="fr-CA"/>
        </w:rPr>
        <w:t>The upload process is quite similar to the one linked in Step 5. However, after uploading the file (and its ingestion), users can manually curate the metadata file using the “</w:t>
      </w:r>
      <w:hyperlink r:id="rId31" w:history="1">
        <w:r w:rsidR="00F22362" w:rsidRPr="00F22362">
          <w:rPr>
            <w:rStyle w:val="Hyperlien"/>
            <w:rFonts w:ascii="Times New Roman" w:eastAsia="Times New Roman" w:hAnsi="Times New Roman" w:cs="Times New Roman"/>
            <w:lang w:eastAsia="fr-CA"/>
          </w:rPr>
          <w:t>Data Explorer</w:t>
        </w:r>
      </w:hyperlink>
      <w:r w:rsidR="00F22362">
        <w:rPr>
          <w:rFonts w:ascii="Times New Roman" w:eastAsia="Times New Roman" w:hAnsi="Times New Roman" w:cs="Times New Roman"/>
          <w:color w:val="000000"/>
          <w:lang w:eastAsia="fr-CA"/>
        </w:rPr>
        <w:t>” tool integrated in Borealis. With this tool, users can add additional useful metadata to their ingested files. These are useful for other researchers seeking to better understand the variables, potential response types, study population/dataset universe, or relevant context related to the present metadata</w:t>
      </w:r>
      <w:r w:rsidR="00EB17E6">
        <w:rPr>
          <w:rFonts w:ascii="Times New Roman" w:eastAsia="Times New Roman" w:hAnsi="Times New Roman" w:cs="Times New Roman"/>
          <w:color w:val="000000"/>
          <w:lang w:eastAsia="fr-CA"/>
        </w:rPr>
        <w:t xml:space="preserve"> file</w:t>
      </w:r>
      <w:r>
        <w:rPr>
          <w:rFonts w:ascii="Times New Roman" w:eastAsia="Times New Roman" w:hAnsi="Times New Roman" w:cs="Times New Roman"/>
          <w:color w:val="000000"/>
          <w:lang w:eastAsia="fr-CA"/>
        </w:rPr>
        <w:t xml:space="preserve"> (see image below)</w:t>
      </w:r>
      <w:r w:rsidR="00F22362">
        <w:rPr>
          <w:rFonts w:ascii="Times New Roman" w:eastAsia="Times New Roman" w:hAnsi="Times New Roman" w:cs="Times New Roman"/>
          <w:color w:val="000000"/>
          <w:lang w:eastAsia="fr-CA"/>
        </w:rPr>
        <w:t>.</w:t>
      </w:r>
      <w:r w:rsidR="00393ABF">
        <w:rPr>
          <w:rFonts w:ascii="Times New Roman" w:eastAsia="Times New Roman" w:hAnsi="Times New Roman" w:cs="Times New Roman"/>
          <w:color w:val="000000"/>
          <w:lang w:eastAsia="fr-CA"/>
        </w:rPr>
        <w:t xml:space="preserve"> The </w:t>
      </w:r>
      <w:hyperlink r:id="rId32" w:history="1">
        <w:r w:rsidR="00393ABF" w:rsidRPr="00393ABF">
          <w:rPr>
            <w:rStyle w:val="Hyperlien"/>
            <w:rFonts w:ascii="Times New Roman" w:eastAsia="Times New Roman" w:hAnsi="Times New Roman" w:cs="Times New Roman"/>
            <w:lang w:eastAsia="fr-CA"/>
          </w:rPr>
          <w:t>Data Explorer curation guide</w:t>
        </w:r>
      </w:hyperlink>
      <w:r w:rsidR="00393ABF">
        <w:rPr>
          <w:rFonts w:ascii="Times New Roman" w:eastAsia="Times New Roman" w:hAnsi="Times New Roman" w:cs="Times New Roman"/>
          <w:color w:val="000000"/>
          <w:lang w:eastAsia="fr-CA"/>
        </w:rPr>
        <w:t xml:space="preserve"> provides an in-depth look at how to add and modify variable level metadata with the tool.</w:t>
      </w:r>
    </w:p>
    <w:p w14:paraId="1872C59B" w14:textId="2BE2FBEA" w:rsidR="007151CB" w:rsidRDefault="007151CB" w:rsidP="004979B1">
      <w:pPr>
        <w:rPr>
          <w:rFonts w:ascii="Times New Roman" w:eastAsia="Times New Roman" w:hAnsi="Times New Roman" w:cs="Times New Roman"/>
          <w:color w:val="000000"/>
          <w:lang w:eastAsia="fr-CA"/>
        </w:rPr>
      </w:pPr>
    </w:p>
    <w:p w14:paraId="7EA2DD2D" w14:textId="2C0E48F3" w:rsidR="00BA1379" w:rsidRPr="00BA1379" w:rsidRDefault="00BA1379" w:rsidP="00067DD9">
      <w:pPr>
        <w:spacing w:after="120"/>
        <w:rPr>
          <w:rFonts w:ascii="Times New Roman" w:eastAsia="Times New Roman" w:hAnsi="Times New Roman" w:cs="Times New Roman"/>
          <w:color w:val="000000"/>
          <w:sz w:val="32"/>
          <w:szCs w:val="32"/>
          <w:lang w:eastAsia="fr-CA"/>
        </w:rPr>
      </w:pPr>
      <w:r>
        <w:rPr>
          <w:rFonts w:ascii="Times New Roman" w:eastAsia="Times New Roman" w:hAnsi="Times New Roman" w:cs="Times New Roman"/>
          <w:color w:val="000000"/>
          <w:sz w:val="32"/>
          <w:szCs w:val="32"/>
          <w:lang w:eastAsia="fr-CA"/>
        </w:rPr>
        <w:t>Tier 4: Advanced Statistical Software Metadata Upload</w:t>
      </w:r>
    </w:p>
    <w:p w14:paraId="34EDF6F3" w14:textId="56726BEA" w:rsidR="007151CB" w:rsidRPr="00067DD9" w:rsidRDefault="007151CB" w:rsidP="00067DD9">
      <w:pPr>
        <w:spacing w:after="120"/>
        <w:rPr>
          <w:rFonts w:ascii="Times New Roman" w:eastAsia="Times New Roman" w:hAnsi="Times New Roman" w:cs="Times New Roman"/>
          <w:color w:val="000000"/>
          <w:sz w:val="28"/>
          <w:szCs w:val="28"/>
          <w:lang w:eastAsia="fr-CA"/>
        </w:rPr>
      </w:pPr>
      <w:r w:rsidRPr="00067DD9">
        <w:rPr>
          <w:rFonts w:ascii="Times New Roman" w:eastAsia="Times New Roman" w:hAnsi="Times New Roman" w:cs="Times New Roman"/>
          <w:color w:val="000000"/>
          <w:sz w:val="28"/>
          <w:szCs w:val="28"/>
          <w:lang w:eastAsia="fr-CA"/>
        </w:rPr>
        <w:t>Bonus Information</w:t>
      </w:r>
    </w:p>
    <w:p w14:paraId="3F67E54D" w14:textId="76CC0BFE" w:rsidR="007151CB" w:rsidRDefault="007151CB"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t xml:space="preserve">The chosen file format under which users submit their metadata may have advantages over other formats. For instance, more advanced file formats such as those used </w:t>
      </w:r>
      <w:r w:rsidR="00067DD9">
        <w:rPr>
          <w:rFonts w:ascii="Times New Roman" w:eastAsia="Times New Roman" w:hAnsi="Times New Roman" w:cs="Times New Roman"/>
          <w:color w:val="000000"/>
          <w:lang w:eastAsia="fr-CA"/>
        </w:rPr>
        <w:t>by</w:t>
      </w:r>
      <w:r>
        <w:rPr>
          <w:rFonts w:ascii="Times New Roman" w:eastAsia="Times New Roman" w:hAnsi="Times New Roman" w:cs="Times New Roman"/>
          <w:color w:val="000000"/>
          <w:lang w:eastAsia="fr-CA"/>
        </w:rPr>
        <w:t xml:space="preserve"> SPSS (.sav) or R (.RData) can include additional metadata information that simpler file formats (.csv, .xlsx) cannot include. That is, Borealis DDI metadata outputs for .csv and .xlsx are limited to variable level metadata (such as the variable name</w:t>
      </w:r>
      <w:r w:rsidR="00BA1379">
        <w:rPr>
          <w:rFonts w:ascii="Times New Roman" w:eastAsia="Times New Roman" w:hAnsi="Times New Roman" w:cs="Times New Roman"/>
          <w:color w:val="000000"/>
          <w:lang w:eastAsia="fr-CA"/>
        </w:rPr>
        <w:t>s in the first row</w:t>
      </w:r>
      <w:r>
        <w:rPr>
          <w:rFonts w:ascii="Times New Roman" w:eastAsia="Times New Roman" w:hAnsi="Times New Roman" w:cs="Times New Roman"/>
          <w:color w:val="000000"/>
          <w:lang w:eastAsia="fr-CA"/>
        </w:rPr>
        <w:t xml:space="preserve">), whereas more advanced .sav or .RData can include categorical information (such as the variable categories) in their DDI outputs. For example, if “Province” is a variable, then its categories would be “QC, ON, AB, BC, MB, NB, NL, SK, PE, and NS” – in this case .csv and .xlsx outputs will not include the individual provinces in their </w:t>
      </w:r>
      <w:r w:rsidR="00BA1379">
        <w:rPr>
          <w:rFonts w:ascii="Times New Roman" w:eastAsia="Times New Roman" w:hAnsi="Times New Roman" w:cs="Times New Roman"/>
          <w:color w:val="000000"/>
          <w:lang w:eastAsia="fr-CA"/>
        </w:rPr>
        <w:t xml:space="preserve">machine readable </w:t>
      </w:r>
      <w:r>
        <w:rPr>
          <w:rFonts w:ascii="Times New Roman" w:eastAsia="Times New Roman" w:hAnsi="Times New Roman" w:cs="Times New Roman"/>
          <w:color w:val="000000"/>
          <w:lang w:eastAsia="fr-CA"/>
        </w:rPr>
        <w:t xml:space="preserve">DDI outputs, but </w:t>
      </w:r>
      <w:r w:rsidR="00067DD9">
        <w:rPr>
          <w:rFonts w:ascii="Times New Roman" w:eastAsia="Times New Roman" w:hAnsi="Times New Roman" w:cs="Times New Roman"/>
          <w:color w:val="000000"/>
          <w:lang w:eastAsia="fr-CA"/>
        </w:rPr>
        <w:t xml:space="preserve">more advanced formats can do so. </w:t>
      </w:r>
    </w:p>
    <w:p w14:paraId="30A769C3" w14:textId="70D79DD2" w:rsidR="00BA1379" w:rsidRDefault="00BA1379" w:rsidP="007151CB">
      <w:pPr>
        <w:rPr>
          <w:rFonts w:ascii="Times New Roman" w:eastAsia="Times New Roman" w:hAnsi="Times New Roman" w:cs="Times New Roman"/>
          <w:color w:val="000000"/>
          <w:lang w:eastAsia="fr-CA"/>
        </w:rPr>
      </w:pPr>
      <w:r>
        <w:rPr>
          <w:rFonts w:ascii="Times New Roman" w:eastAsia="Times New Roman" w:hAnsi="Times New Roman" w:cs="Times New Roman"/>
          <w:color w:val="000000"/>
          <w:lang w:eastAsia="fr-CA"/>
        </w:rPr>
        <w:lastRenderedPageBreak/>
        <w:t xml:space="preserve">It follows from this that there are very distinct advantages to using a statistical software such as SPSS to make the metadata even more findable than the approach discussed in Tier 3 above. </w:t>
      </w:r>
    </w:p>
    <w:p w14:paraId="57785BD5" w14:textId="77777777" w:rsidR="007151CB" w:rsidRDefault="007151CB" w:rsidP="004979B1">
      <w:pPr>
        <w:rPr>
          <w:rFonts w:ascii="Times New Roman" w:eastAsia="Times New Roman" w:hAnsi="Times New Roman" w:cs="Times New Roman"/>
          <w:color w:val="000000"/>
          <w:lang w:eastAsia="fr-CA"/>
        </w:rPr>
      </w:pPr>
    </w:p>
    <w:p w14:paraId="23DB1CDC" w14:textId="6AA4D5EC" w:rsidR="00D01F7A" w:rsidRDefault="00D01F7A" w:rsidP="004979B1">
      <w:pPr>
        <w:rPr>
          <w:rFonts w:ascii="Times New Roman" w:eastAsia="Times New Roman" w:hAnsi="Times New Roman" w:cs="Times New Roman"/>
          <w:color w:val="000000"/>
          <w:lang w:eastAsia="fr-CA"/>
        </w:rPr>
      </w:pPr>
    </w:p>
    <w:p w14:paraId="1F5DE7DC" w14:textId="77777777" w:rsidR="00B0019C" w:rsidRDefault="00B0019C" w:rsidP="004979B1">
      <w:pPr>
        <w:rPr>
          <w:rFonts w:ascii="Times New Roman" w:eastAsia="Times New Roman" w:hAnsi="Times New Roman" w:cs="Times New Roman"/>
          <w:color w:val="000000"/>
          <w:lang w:eastAsia="fr-CA"/>
        </w:rPr>
      </w:pPr>
    </w:p>
    <w:p w14:paraId="10298F6B" w14:textId="77777777" w:rsidR="00B0019C" w:rsidRPr="008D439B" w:rsidRDefault="00B0019C" w:rsidP="004979B1">
      <w:pPr>
        <w:rPr>
          <w:rFonts w:ascii="Times New Roman" w:eastAsia="Times New Roman" w:hAnsi="Times New Roman" w:cs="Times New Roman"/>
          <w:color w:val="000000"/>
          <w:lang w:eastAsia="fr-CA"/>
        </w:rPr>
      </w:pPr>
    </w:p>
    <w:p w14:paraId="71F14B76" w14:textId="2F855336" w:rsidR="000C4E2F" w:rsidRPr="008D439B" w:rsidRDefault="000C4E2F" w:rsidP="004979B1">
      <w:pPr>
        <w:rPr>
          <w:rFonts w:ascii="Times New Roman" w:eastAsia="Times New Roman" w:hAnsi="Times New Roman" w:cs="Times New Roman"/>
          <w:color w:val="000000"/>
          <w:lang w:eastAsia="fr-CA"/>
        </w:rPr>
      </w:pPr>
    </w:p>
    <w:p w14:paraId="11195046" w14:textId="552BBD98" w:rsidR="000C4E2F" w:rsidRPr="008D439B" w:rsidRDefault="000C4E2F" w:rsidP="004979B1">
      <w:pPr>
        <w:rPr>
          <w:rFonts w:ascii="Times New Roman" w:eastAsia="Times New Roman" w:hAnsi="Times New Roman" w:cs="Times New Roman"/>
          <w:color w:val="000000"/>
          <w:lang w:eastAsia="fr-CA"/>
        </w:rPr>
      </w:pPr>
    </w:p>
    <w:p w14:paraId="33271960" w14:textId="09E08742" w:rsidR="000C4E2F" w:rsidRPr="008D439B" w:rsidRDefault="000C4E2F" w:rsidP="004979B1">
      <w:pPr>
        <w:rPr>
          <w:rFonts w:ascii="Times New Roman" w:eastAsia="Times New Roman" w:hAnsi="Times New Roman" w:cs="Times New Roman"/>
          <w:color w:val="000000"/>
          <w:lang w:eastAsia="fr-CA"/>
        </w:rPr>
      </w:pPr>
    </w:p>
    <w:p w14:paraId="28C9FCF2" w14:textId="2335CFC1" w:rsidR="000C4E2F" w:rsidRPr="008D439B" w:rsidRDefault="000C4E2F" w:rsidP="004979B1">
      <w:pPr>
        <w:rPr>
          <w:rFonts w:ascii="Times New Roman" w:eastAsia="Times New Roman" w:hAnsi="Times New Roman" w:cs="Times New Roman"/>
          <w:color w:val="000000"/>
          <w:lang w:eastAsia="fr-CA"/>
        </w:rPr>
      </w:pPr>
    </w:p>
    <w:p w14:paraId="6C320DFA" w14:textId="2F05E3A0" w:rsidR="000C4E2F" w:rsidRPr="008D439B" w:rsidRDefault="000C4E2F" w:rsidP="004979B1">
      <w:pPr>
        <w:rPr>
          <w:rFonts w:ascii="Times New Roman" w:eastAsia="Times New Roman" w:hAnsi="Times New Roman" w:cs="Times New Roman"/>
          <w:color w:val="000000"/>
          <w:lang w:eastAsia="fr-CA"/>
        </w:rPr>
      </w:pPr>
    </w:p>
    <w:p w14:paraId="132EB0B9" w14:textId="7C583F10" w:rsidR="000C4E2F" w:rsidRPr="008D439B" w:rsidRDefault="000C4E2F" w:rsidP="004979B1">
      <w:pPr>
        <w:rPr>
          <w:rFonts w:ascii="Times New Roman" w:eastAsia="Times New Roman" w:hAnsi="Times New Roman" w:cs="Times New Roman"/>
          <w:color w:val="000000"/>
          <w:lang w:eastAsia="fr-CA"/>
        </w:rPr>
      </w:pPr>
    </w:p>
    <w:p w14:paraId="5330F7D2" w14:textId="66FD1317" w:rsidR="000C4E2F" w:rsidRPr="008D439B" w:rsidRDefault="000C4E2F" w:rsidP="004979B1">
      <w:pPr>
        <w:rPr>
          <w:rFonts w:ascii="Times New Roman" w:eastAsia="Times New Roman" w:hAnsi="Times New Roman" w:cs="Times New Roman"/>
          <w:color w:val="000000"/>
          <w:lang w:eastAsia="fr-CA"/>
        </w:rPr>
      </w:pPr>
    </w:p>
    <w:p w14:paraId="4E7AEFC1" w14:textId="29788EF0" w:rsidR="000C4E2F" w:rsidRPr="008D439B" w:rsidRDefault="000C4E2F" w:rsidP="004979B1">
      <w:pPr>
        <w:rPr>
          <w:rFonts w:ascii="Times New Roman" w:eastAsia="Times New Roman" w:hAnsi="Times New Roman" w:cs="Times New Roman"/>
          <w:color w:val="000000"/>
          <w:lang w:eastAsia="fr-CA"/>
        </w:rPr>
      </w:pPr>
    </w:p>
    <w:p w14:paraId="5F41128D" w14:textId="293E9587" w:rsidR="000C4E2F" w:rsidRPr="008D439B" w:rsidRDefault="000C4E2F" w:rsidP="004979B1">
      <w:pPr>
        <w:rPr>
          <w:rFonts w:ascii="Times New Roman" w:eastAsia="Times New Roman" w:hAnsi="Times New Roman" w:cs="Times New Roman"/>
          <w:color w:val="000000"/>
          <w:lang w:eastAsia="fr-CA"/>
        </w:rPr>
      </w:pPr>
    </w:p>
    <w:p w14:paraId="4729A488" w14:textId="1BE15210" w:rsidR="000C4E2F" w:rsidRPr="008D439B" w:rsidRDefault="000C4E2F" w:rsidP="004979B1">
      <w:pPr>
        <w:rPr>
          <w:rFonts w:ascii="Times New Roman" w:eastAsia="Times New Roman" w:hAnsi="Times New Roman" w:cs="Times New Roman"/>
          <w:color w:val="000000"/>
          <w:lang w:eastAsia="fr-CA"/>
        </w:rPr>
      </w:pPr>
    </w:p>
    <w:p w14:paraId="5F686D48" w14:textId="6047F068" w:rsidR="000C4E2F" w:rsidRPr="008D439B" w:rsidRDefault="000C4E2F" w:rsidP="004979B1">
      <w:pPr>
        <w:rPr>
          <w:rFonts w:ascii="Times New Roman" w:eastAsia="Times New Roman" w:hAnsi="Times New Roman" w:cs="Times New Roman"/>
          <w:color w:val="000000"/>
          <w:lang w:eastAsia="fr-CA"/>
        </w:rPr>
      </w:pPr>
    </w:p>
    <w:p w14:paraId="6DE729AB" w14:textId="16082929" w:rsidR="00A61BC0" w:rsidRPr="00A3351C" w:rsidRDefault="00A61BC0" w:rsidP="004979B1">
      <w:pPr>
        <w:rPr>
          <w:rFonts w:ascii="Times New Roman" w:eastAsia="Times New Roman" w:hAnsi="Times New Roman" w:cs="Times New Roman"/>
          <w:color w:val="000000"/>
          <w:lang w:eastAsia="fr-CA"/>
        </w:rPr>
      </w:pPr>
    </w:p>
    <w:p w14:paraId="3CF0A68F" w14:textId="24891464" w:rsidR="00A61BC0" w:rsidRPr="00A3351C" w:rsidRDefault="00A61BC0" w:rsidP="004979B1">
      <w:pPr>
        <w:rPr>
          <w:rFonts w:ascii="Times New Roman" w:eastAsia="Times New Roman" w:hAnsi="Times New Roman" w:cs="Times New Roman"/>
          <w:color w:val="000000"/>
          <w:lang w:eastAsia="fr-CA"/>
        </w:rPr>
      </w:pPr>
    </w:p>
    <w:p w14:paraId="67C6794A" w14:textId="22FED067" w:rsidR="00A61BC0" w:rsidRPr="00A3351C" w:rsidRDefault="00A61BC0" w:rsidP="004979B1">
      <w:pPr>
        <w:rPr>
          <w:rFonts w:ascii="Times New Roman" w:eastAsia="Times New Roman" w:hAnsi="Times New Roman" w:cs="Times New Roman"/>
          <w:color w:val="000000"/>
          <w:lang w:eastAsia="fr-CA"/>
        </w:rPr>
      </w:pPr>
    </w:p>
    <w:p w14:paraId="0C33A607" w14:textId="0D7E39ED" w:rsidR="00EB6BAD" w:rsidRPr="00676EFA" w:rsidRDefault="00EB6BAD"/>
    <w:sectPr w:rsidR="00EB6BAD" w:rsidRPr="00676EFA" w:rsidSect="00CF62BA">
      <w:pgSz w:w="12240" w:h="15840"/>
      <w:pgMar w:top="1440" w:right="1440" w:bottom="1440" w:left="1440" w:header="720" w:footer="720" w:gutter="0"/>
      <w:pgBorders w:offsetFrom="page">
        <w:top w:val="single" w:sz="48" w:space="24" w:color="FFC000"/>
        <w:left w:val="single" w:sz="48" w:space="24" w:color="FFC000"/>
        <w:bottom w:val="single" w:sz="48" w:space="24" w:color="FFC000"/>
        <w:right w:val="single" w:sz="48" w:space="24" w:color="FFC000"/>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C3F79" w14:textId="77777777" w:rsidR="006E4BCE" w:rsidRDefault="006E4BCE" w:rsidP="00CF62BA">
      <w:r>
        <w:separator/>
      </w:r>
    </w:p>
  </w:endnote>
  <w:endnote w:type="continuationSeparator" w:id="0">
    <w:p w14:paraId="5761A770" w14:textId="77777777" w:rsidR="006E4BCE" w:rsidRDefault="006E4BCE" w:rsidP="00CF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Corps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5933C" w14:textId="77777777" w:rsidR="006E4BCE" w:rsidRDefault="006E4BCE" w:rsidP="00CF62BA">
      <w:r>
        <w:separator/>
      </w:r>
    </w:p>
  </w:footnote>
  <w:footnote w:type="continuationSeparator" w:id="0">
    <w:p w14:paraId="74EDA5E7" w14:textId="77777777" w:rsidR="006E4BCE" w:rsidRDefault="006E4BCE" w:rsidP="00CF62BA">
      <w:r>
        <w:continuationSeparator/>
      </w:r>
    </w:p>
  </w:footnote>
  <w:footnote w:id="1">
    <w:p w14:paraId="5C84241F" w14:textId="5615041E" w:rsidR="00271790" w:rsidRPr="00271790" w:rsidRDefault="00271790">
      <w:pPr>
        <w:pStyle w:val="Notedebasdepage"/>
      </w:pPr>
      <w:r>
        <w:rPr>
          <w:rStyle w:val="Appelnotedebasdep"/>
        </w:rPr>
        <w:footnoteRef/>
      </w:r>
      <w:r>
        <w:t xml:space="preserve"> </w:t>
      </w:r>
      <w:r>
        <w:rPr>
          <w:rFonts w:ascii="Times New Roman" w:eastAsia="Times New Roman" w:hAnsi="Times New Roman" w:cs="Times New Roman"/>
          <w:color w:val="000000"/>
          <w:lang w:eastAsia="fr-CA"/>
        </w:rPr>
        <w:t>Canadian Institute of Health Research (CIHR), Natural Sciences and Engineering Research Council of Canada (NSERC), and the Social Sciences and Humanities Research Council of Canada (SSHRC).</w:t>
      </w:r>
    </w:p>
  </w:footnote>
  <w:footnote w:id="2">
    <w:p w14:paraId="54DF8C45" w14:textId="4CB2B28D" w:rsidR="00435FAD" w:rsidRPr="00435FAD" w:rsidRDefault="00435FAD">
      <w:pPr>
        <w:pStyle w:val="Notedebasdepage"/>
      </w:pPr>
      <w:r>
        <w:rPr>
          <w:rStyle w:val="Appelnotedebasdep"/>
        </w:rPr>
        <w:footnoteRef/>
      </w:r>
      <w:r>
        <w:t xml:space="preserve"> </w:t>
      </w:r>
      <w:r w:rsidRPr="00435FAD">
        <w:t xml:space="preserve">See </w:t>
      </w:r>
      <w:hyperlink r:id="rId1" w:history="1">
        <w:r w:rsidRPr="000D149C">
          <w:rPr>
            <w:rStyle w:val="Hyperlien"/>
          </w:rPr>
          <w:t>https://science.ised-isde.canada.ca/site/science/en/interagency-research-funding/policies-and-guidelines/research-data-management/tri-agency-statement-principles-digital-data-management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5C1F"/>
    <w:multiLevelType w:val="hybridMultilevel"/>
    <w:tmpl w:val="26E0BB16"/>
    <w:lvl w:ilvl="0" w:tplc="D7F428CA">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2713566"/>
    <w:multiLevelType w:val="multilevel"/>
    <w:tmpl w:val="85CA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7756F"/>
    <w:multiLevelType w:val="hybridMultilevel"/>
    <w:tmpl w:val="58F8B22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B041EAB"/>
    <w:multiLevelType w:val="hybridMultilevel"/>
    <w:tmpl w:val="FD9608F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00E660E"/>
    <w:multiLevelType w:val="multilevel"/>
    <w:tmpl w:val="EAA4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436AA"/>
    <w:multiLevelType w:val="hybridMultilevel"/>
    <w:tmpl w:val="8B0027A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1831D77"/>
    <w:multiLevelType w:val="multilevel"/>
    <w:tmpl w:val="4FB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42F31"/>
    <w:multiLevelType w:val="multilevel"/>
    <w:tmpl w:val="643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D053E"/>
    <w:multiLevelType w:val="hybridMultilevel"/>
    <w:tmpl w:val="2EA8636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6A54724"/>
    <w:multiLevelType w:val="multilevel"/>
    <w:tmpl w:val="D668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23BBB"/>
    <w:multiLevelType w:val="multilevel"/>
    <w:tmpl w:val="80A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6455B"/>
    <w:multiLevelType w:val="multilevel"/>
    <w:tmpl w:val="D01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A7CFD"/>
    <w:multiLevelType w:val="hybridMultilevel"/>
    <w:tmpl w:val="9420F3E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841601B"/>
    <w:multiLevelType w:val="hybridMultilevel"/>
    <w:tmpl w:val="7DBAB87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C860153"/>
    <w:multiLevelType w:val="multilevel"/>
    <w:tmpl w:val="163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F14FF"/>
    <w:multiLevelType w:val="multilevel"/>
    <w:tmpl w:val="453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109069">
    <w:abstractNumId w:val="5"/>
  </w:num>
  <w:num w:numId="2" w16cid:durableId="2111582417">
    <w:abstractNumId w:val="3"/>
  </w:num>
  <w:num w:numId="3" w16cid:durableId="553396607">
    <w:abstractNumId w:val="6"/>
  </w:num>
  <w:num w:numId="4" w16cid:durableId="1585146509">
    <w:abstractNumId w:val="7"/>
  </w:num>
  <w:num w:numId="5" w16cid:durableId="1782799734">
    <w:abstractNumId w:val="4"/>
  </w:num>
  <w:num w:numId="6" w16cid:durableId="269049601">
    <w:abstractNumId w:val="11"/>
  </w:num>
  <w:num w:numId="7" w16cid:durableId="1696230096">
    <w:abstractNumId w:val="14"/>
  </w:num>
  <w:num w:numId="8" w16cid:durableId="25064157">
    <w:abstractNumId w:val="9"/>
  </w:num>
  <w:num w:numId="9" w16cid:durableId="1748306567">
    <w:abstractNumId w:val="10"/>
  </w:num>
  <w:num w:numId="10" w16cid:durableId="3747950">
    <w:abstractNumId w:val="15"/>
  </w:num>
  <w:num w:numId="11" w16cid:durableId="2102754872">
    <w:abstractNumId w:val="1"/>
  </w:num>
  <w:num w:numId="12" w16cid:durableId="486823732">
    <w:abstractNumId w:val="13"/>
  </w:num>
  <w:num w:numId="13" w16cid:durableId="296647255">
    <w:abstractNumId w:val="2"/>
  </w:num>
  <w:num w:numId="14" w16cid:durableId="6371887">
    <w:abstractNumId w:val="12"/>
  </w:num>
  <w:num w:numId="15" w16cid:durableId="2141146823">
    <w:abstractNumId w:val="0"/>
  </w:num>
  <w:num w:numId="16" w16cid:durableId="9148240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1F"/>
    <w:rsid w:val="000028E9"/>
    <w:rsid w:val="000223C7"/>
    <w:rsid w:val="0004257B"/>
    <w:rsid w:val="00045EBB"/>
    <w:rsid w:val="00056119"/>
    <w:rsid w:val="0006659B"/>
    <w:rsid w:val="00067DD9"/>
    <w:rsid w:val="000747F1"/>
    <w:rsid w:val="00092297"/>
    <w:rsid w:val="000B47FB"/>
    <w:rsid w:val="000B4BAF"/>
    <w:rsid w:val="000C4E2F"/>
    <w:rsid w:val="000F0E1E"/>
    <w:rsid w:val="000F3BD9"/>
    <w:rsid w:val="000F43D6"/>
    <w:rsid w:val="000F6104"/>
    <w:rsid w:val="00123A04"/>
    <w:rsid w:val="00123A85"/>
    <w:rsid w:val="001267B0"/>
    <w:rsid w:val="0012786F"/>
    <w:rsid w:val="001334FC"/>
    <w:rsid w:val="00135C11"/>
    <w:rsid w:val="00136A59"/>
    <w:rsid w:val="00137AE1"/>
    <w:rsid w:val="00154968"/>
    <w:rsid w:val="001630D4"/>
    <w:rsid w:val="00166C76"/>
    <w:rsid w:val="00194492"/>
    <w:rsid w:val="00197C25"/>
    <w:rsid w:val="001A0BB8"/>
    <w:rsid w:val="001A5B67"/>
    <w:rsid w:val="001A66E8"/>
    <w:rsid w:val="001A7EB1"/>
    <w:rsid w:val="001C335D"/>
    <w:rsid w:val="001C52C1"/>
    <w:rsid w:val="001C648F"/>
    <w:rsid w:val="001E04EB"/>
    <w:rsid w:val="001E56AF"/>
    <w:rsid w:val="00205408"/>
    <w:rsid w:val="00207EB9"/>
    <w:rsid w:val="002139E9"/>
    <w:rsid w:val="00220212"/>
    <w:rsid w:val="00232FE7"/>
    <w:rsid w:val="002364B9"/>
    <w:rsid w:val="00241AC1"/>
    <w:rsid w:val="00244047"/>
    <w:rsid w:val="00263DEC"/>
    <w:rsid w:val="00271790"/>
    <w:rsid w:val="00271908"/>
    <w:rsid w:val="00277367"/>
    <w:rsid w:val="00277CD3"/>
    <w:rsid w:val="0028720C"/>
    <w:rsid w:val="002A0B97"/>
    <w:rsid w:val="002A3F9A"/>
    <w:rsid w:val="002A75CF"/>
    <w:rsid w:val="002D01E5"/>
    <w:rsid w:val="002D419D"/>
    <w:rsid w:val="0031106C"/>
    <w:rsid w:val="00311325"/>
    <w:rsid w:val="003139C8"/>
    <w:rsid w:val="003155AA"/>
    <w:rsid w:val="003257FF"/>
    <w:rsid w:val="00327BF9"/>
    <w:rsid w:val="00331D32"/>
    <w:rsid w:val="00346A84"/>
    <w:rsid w:val="0036101F"/>
    <w:rsid w:val="00373933"/>
    <w:rsid w:val="003777AC"/>
    <w:rsid w:val="0038773A"/>
    <w:rsid w:val="00390796"/>
    <w:rsid w:val="00393ABF"/>
    <w:rsid w:val="003A4EBA"/>
    <w:rsid w:val="003A53F2"/>
    <w:rsid w:val="003A63E8"/>
    <w:rsid w:val="003B103C"/>
    <w:rsid w:val="003E6FA7"/>
    <w:rsid w:val="003F7ED8"/>
    <w:rsid w:val="00410263"/>
    <w:rsid w:val="00411132"/>
    <w:rsid w:val="004152BA"/>
    <w:rsid w:val="0042325E"/>
    <w:rsid w:val="0043115B"/>
    <w:rsid w:val="00435FAD"/>
    <w:rsid w:val="00435FB3"/>
    <w:rsid w:val="004424B4"/>
    <w:rsid w:val="0045220E"/>
    <w:rsid w:val="00452BAC"/>
    <w:rsid w:val="004610E9"/>
    <w:rsid w:val="00461DDA"/>
    <w:rsid w:val="00474A68"/>
    <w:rsid w:val="00494FA6"/>
    <w:rsid w:val="004979B1"/>
    <w:rsid w:val="004C171E"/>
    <w:rsid w:val="00501AF7"/>
    <w:rsid w:val="0050529B"/>
    <w:rsid w:val="0051203F"/>
    <w:rsid w:val="00514834"/>
    <w:rsid w:val="00542F64"/>
    <w:rsid w:val="00554E20"/>
    <w:rsid w:val="005728B2"/>
    <w:rsid w:val="005754BE"/>
    <w:rsid w:val="00593B1E"/>
    <w:rsid w:val="005A61CD"/>
    <w:rsid w:val="005D343A"/>
    <w:rsid w:val="005D3761"/>
    <w:rsid w:val="005E1BDF"/>
    <w:rsid w:val="005F6C5F"/>
    <w:rsid w:val="00600FB9"/>
    <w:rsid w:val="00605CC3"/>
    <w:rsid w:val="006074C2"/>
    <w:rsid w:val="00645DE7"/>
    <w:rsid w:val="006468C8"/>
    <w:rsid w:val="00654604"/>
    <w:rsid w:val="00656419"/>
    <w:rsid w:val="00657588"/>
    <w:rsid w:val="00661A40"/>
    <w:rsid w:val="00662A11"/>
    <w:rsid w:val="00663D58"/>
    <w:rsid w:val="00675C50"/>
    <w:rsid w:val="00676EFA"/>
    <w:rsid w:val="006A1951"/>
    <w:rsid w:val="006E15E1"/>
    <w:rsid w:val="006E4BCE"/>
    <w:rsid w:val="006E6C92"/>
    <w:rsid w:val="007151CB"/>
    <w:rsid w:val="00735711"/>
    <w:rsid w:val="007663AC"/>
    <w:rsid w:val="007773CE"/>
    <w:rsid w:val="00781ADC"/>
    <w:rsid w:val="00794CDB"/>
    <w:rsid w:val="00797816"/>
    <w:rsid w:val="007A11B8"/>
    <w:rsid w:val="007B6053"/>
    <w:rsid w:val="0080614D"/>
    <w:rsid w:val="00807264"/>
    <w:rsid w:val="008076B8"/>
    <w:rsid w:val="0081347A"/>
    <w:rsid w:val="00823BAB"/>
    <w:rsid w:val="008261B3"/>
    <w:rsid w:val="00826681"/>
    <w:rsid w:val="008326D8"/>
    <w:rsid w:val="00860802"/>
    <w:rsid w:val="00863D71"/>
    <w:rsid w:val="00891525"/>
    <w:rsid w:val="0089196A"/>
    <w:rsid w:val="008924D6"/>
    <w:rsid w:val="008965AD"/>
    <w:rsid w:val="00897026"/>
    <w:rsid w:val="008A2A84"/>
    <w:rsid w:val="008B3BD5"/>
    <w:rsid w:val="008C017A"/>
    <w:rsid w:val="008D439B"/>
    <w:rsid w:val="00905766"/>
    <w:rsid w:val="0091004D"/>
    <w:rsid w:val="009116E7"/>
    <w:rsid w:val="00916086"/>
    <w:rsid w:val="0092151E"/>
    <w:rsid w:val="00933662"/>
    <w:rsid w:val="00935AE1"/>
    <w:rsid w:val="0096672A"/>
    <w:rsid w:val="009677C8"/>
    <w:rsid w:val="00971945"/>
    <w:rsid w:val="00984537"/>
    <w:rsid w:val="00985DF9"/>
    <w:rsid w:val="00997851"/>
    <w:rsid w:val="009A6A91"/>
    <w:rsid w:val="009B0E6F"/>
    <w:rsid w:val="009B5EE8"/>
    <w:rsid w:val="009D6190"/>
    <w:rsid w:val="009E0D8A"/>
    <w:rsid w:val="009E584C"/>
    <w:rsid w:val="009F5242"/>
    <w:rsid w:val="00A15F0B"/>
    <w:rsid w:val="00A15FFD"/>
    <w:rsid w:val="00A16E61"/>
    <w:rsid w:val="00A23014"/>
    <w:rsid w:val="00A23F6F"/>
    <w:rsid w:val="00A27BD3"/>
    <w:rsid w:val="00A3351C"/>
    <w:rsid w:val="00A33EB1"/>
    <w:rsid w:val="00A52AED"/>
    <w:rsid w:val="00A54801"/>
    <w:rsid w:val="00A61BC0"/>
    <w:rsid w:val="00A643F0"/>
    <w:rsid w:val="00A947C0"/>
    <w:rsid w:val="00AB1985"/>
    <w:rsid w:val="00AD63DD"/>
    <w:rsid w:val="00AE0C37"/>
    <w:rsid w:val="00AE791F"/>
    <w:rsid w:val="00AF77C0"/>
    <w:rsid w:val="00B0019C"/>
    <w:rsid w:val="00B11C5E"/>
    <w:rsid w:val="00B156F8"/>
    <w:rsid w:val="00B204CA"/>
    <w:rsid w:val="00B3501E"/>
    <w:rsid w:val="00B351AB"/>
    <w:rsid w:val="00B414D6"/>
    <w:rsid w:val="00B43A2E"/>
    <w:rsid w:val="00B6601B"/>
    <w:rsid w:val="00B739BE"/>
    <w:rsid w:val="00B914E8"/>
    <w:rsid w:val="00BA1379"/>
    <w:rsid w:val="00BC1D20"/>
    <w:rsid w:val="00BD1958"/>
    <w:rsid w:val="00BD2DBE"/>
    <w:rsid w:val="00BE0590"/>
    <w:rsid w:val="00BF41C1"/>
    <w:rsid w:val="00C275AA"/>
    <w:rsid w:val="00C325D4"/>
    <w:rsid w:val="00C40C79"/>
    <w:rsid w:val="00C444D5"/>
    <w:rsid w:val="00C47973"/>
    <w:rsid w:val="00C54C7E"/>
    <w:rsid w:val="00C60AB5"/>
    <w:rsid w:val="00C641F9"/>
    <w:rsid w:val="00C66247"/>
    <w:rsid w:val="00C72519"/>
    <w:rsid w:val="00C74D51"/>
    <w:rsid w:val="00C8280E"/>
    <w:rsid w:val="00CA0DC2"/>
    <w:rsid w:val="00CC7908"/>
    <w:rsid w:val="00CC7D74"/>
    <w:rsid w:val="00CD75AC"/>
    <w:rsid w:val="00CE06C1"/>
    <w:rsid w:val="00CE087D"/>
    <w:rsid w:val="00CE4971"/>
    <w:rsid w:val="00CE6CDF"/>
    <w:rsid w:val="00CF62BA"/>
    <w:rsid w:val="00D01F7A"/>
    <w:rsid w:val="00D101F4"/>
    <w:rsid w:val="00D12C35"/>
    <w:rsid w:val="00D17CB8"/>
    <w:rsid w:val="00D23049"/>
    <w:rsid w:val="00D26C6A"/>
    <w:rsid w:val="00D3302C"/>
    <w:rsid w:val="00D43EC1"/>
    <w:rsid w:val="00D659D2"/>
    <w:rsid w:val="00D72FD0"/>
    <w:rsid w:val="00D9197F"/>
    <w:rsid w:val="00D91CB8"/>
    <w:rsid w:val="00D9418A"/>
    <w:rsid w:val="00D971E9"/>
    <w:rsid w:val="00DA6756"/>
    <w:rsid w:val="00DD2788"/>
    <w:rsid w:val="00DE63F8"/>
    <w:rsid w:val="00DF4721"/>
    <w:rsid w:val="00E00209"/>
    <w:rsid w:val="00E00361"/>
    <w:rsid w:val="00E02B45"/>
    <w:rsid w:val="00E11E7F"/>
    <w:rsid w:val="00E12899"/>
    <w:rsid w:val="00E20D2E"/>
    <w:rsid w:val="00E2256F"/>
    <w:rsid w:val="00E4665F"/>
    <w:rsid w:val="00E532C6"/>
    <w:rsid w:val="00E70F5F"/>
    <w:rsid w:val="00E7186B"/>
    <w:rsid w:val="00E80E62"/>
    <w:rsid w:val="00EA1BF7"/>
    <w:rsid w:val="00EA51BC"/>
    <w:rsid w:val="00EA68D3"/>
    <w:rsid w:val="00EA75D7"/>
    <w:rsid w:val="00EB17E6"/>
    <w:rsid w:val="00EB1A7D"/>
    <w:rsid w:val="00EB35DC"/>
    <w:rsid w:val="00EB452C"/>
    <w:rsid w:val="00EB5CD2"/>
    <w:rsid w:val="00EB6BAD"/>
    <w:rsid w:val="00EC0E30"/>
    <w:rsid w:val="00ED4DA5"/>
    <w:rsid w:val="00EF44A4"/>
    <w:rsid w:val="00F00006"/>
    <w:rsid w:val="00F06A7E"/>
    <w:rsid w:val="00F075CB"/>
    <w:rsid w:val="00F138F9"/>
    <w:rsid w:val="00F13E2C"/>
    <w:rsid w:val="00F17D33"/>
    <w:rsid w:val="00F22103"/>
    <w:rsid w:val="00F22362"/>
    <w:rsid w:val="00F25DB3"/>
    <w:rsid w:val="00F5353C"/>
    <w:rsid w:val="00F653FC"/>
    <w:rsid w:val="00F91289"/>
    <w:rsid w:val="00F97C15"/>
    <w:rsid w:val="00FA6F0D"/>
    <w:rsid w:val="00FB456E"/>
    <w:rsid w:val="00FC0F82"/>
    <w:rsid w:val="00FC5396"/>
    <w:rsid w:val="00FE5F1F"/>
    <w:rsid w:val="00FE7630"/>
    <w:rsid w:val="00FE7F3D"/>
    <w:rsid w:val="00FF2DA2"/>
    <w:rsid w:val="00FF3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06F4"/>
  <w14:defaultImageDpi w14:val="32767"/>
  <w15:chartTrackingRefBased/>
  <w15:docId w15:val="{02BDE13D-9973-1A4F-9A3F-6D5A1568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NewRomanPSMT" w:eastAsiaTheme="minorHAnsi" w:hAnsi="TimesNewRomanPSMT"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Titre1">
    <w:name w:val="heading 1"/>
    <w:basedOn w:val="Normal"/>
    <w:next w:val="Normal"/>
    <w:link w:val="Titre1Car"/>
    <w:uiPriority w:val="9"/>
    <w:qFormat/>
    <w:rsid w:val="00AE7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E7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E791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E791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AE791F"/>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AE791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E791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E791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E791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791F"/>
    <w:rPr>
      <w:rFonts w:asciiTheme="majorHAnsi" w:eastAsiaTheme="majorEastAsia" w:hAnsiTheme="majorHAnsi" w:cstheme="majorBidi"/>
      <w:color w:val="2F5496" w:themeColor="accent1" w:themeShade="BF"/>
      <w:sz w:val="40"/>
      <w:szCs w:val="40"/>
      <w:lang w:val="en-CA"/>
    </w:rPr>
  </w:style>
  <w:style w:type="character" w:customStyle="1" w:styleId="Titre2Car">
    <w:name w:val="Titre 2 Car"/>
    <w:basedOn w:val="Policepardfaut"/>
    <w:link w:val="Titre2"/>
    <w:uiPriority w:val="9"/>
    <w:rsid w:val="00AE791F"/>
    <w:rPr>
      <w:rFonts w:asciiTheme="majorHAnsi" w:eastAsiaTheme="majorEastAsia" w:hAnsiTheme="majorHAnsi" w:cstheme="majorBidi"/>
      <w:color w:val="2F5496" w:themeColor="accent1" w:themeShade="BF"/>
      <w:sz w:val="32"/>
      <w:szCs w:val="32"/>
      <w:lang w:val="en-CA"/>
    </w:rPr>
  </w:style>
  <w:style w:type="character" w:customStyle="1" w:styleId="Titre3Car">
    <w:name w:val="Titre 3 Car"/>
    <w:basedOn w:val="Policepardfaut"/>
    <w:link w:val="Titre3"/>
    <w:uiPriority w:val="9"/>
    <w:rsid w:val="00AE791F"/>
    <w:rPr>
      <w:rFonts w:asciiTheme="minorHAnsi" w:eastAsiaTheme="majorEastAsia" w:hAnsiTheme="minorHAnsi" w:cstheme="majorBidi"/>
      <w:color w:val="2F5496" w:themeColor="accent1" w:themeShade="BF"/>
      <w:sz w:val="28"/>
      <w:szCs w:val="28"/>
      <w:lang w:val="en-CA"/>
    </w:rPr>
  </w:style>
  <w:style w:type="character" w:customStyle="1" w:styleId="Titre4Car">
    <w:name w:val="Titre 4 Car"/>
    <w:basedOn w:val="Policepardfaut"/>
    <w:link w:val="Titre4"/>
    <w:uiPriority w:val="9"/>
    <w:semiHidden/>
    <w:rsid w:val="00AE791F"/>
    <w:rPr>
      <w:rFonts w:asciiTheme="minorHAnsi" w:eastAsiaTheme="majorEastAsia" w:hAnsiTheme="minorHAnsi" w:cstheme="majorBidi"/>
      <w:i/>
      <w:iCs/>
      <w:color w:val="2F5496" w:themeColor="accent1" w:themeShade="BF"/>
      <w:lang w:val="en-CA"/>
    </w:rPr>
  </w:style>
  <w:style w:type="character" w:customStyle="1" w:styleId="Titre5Car">
    <w:name w:val="Titre 5 Car"/>
    <w:basedOn w:val="Policepardfaut"/>
    <w:link w:val="Titre5"/>
    <w:uiPriority w:val="9"/>
    <w:semiHidden/>
    <w:rsid w:val="00AE791F"/>
    <w:rPr>
      <w:rFonts w:asciiTheme="minorHAnsi" w:eastAsiaTheme="majorEastAsia" w:hAnsiTheme="minorHAnsi" w:cstheme="majorBidi"/>
      <w:color w:val="2F5496" w:themeColor="accent1" w:themeShade="BF"/>
      <w:lang w:val="en-CA"/>
    </w:rPr>
  </w:style>
  <w:style w:type="character" w:customStyle="1" w:styleId="Titre6Car">
    <w:name w:val="Titre 6 Car"/>
    <w:basedOn w:val="Policepardfaut"/>
    <w:link w:val="Titre6"/>
    <w:uiPriority w:val="9"/>
    <w:semiHidden/>
    <w:rsid w:val="00AE791F"/>
    <w:rPr>
      <w:rFonts w:asciiTheme="minorHAnsi" w:eastAsiaTheme="majorEastAsia" w:hAnsiTheme="minorHAnsi" w:cstheme="majorBidi"/>
      <w:i/>
      <w:iCs/>
      <w:color w:val="595959" w:themeColor="text1" w:themeTint="A6"/>
      <w:lang w:val="en-CA"/>
    </w:rPr>
  </w:style>
  <w:style w:type="character" w:customStyle="1" w:styleId="Titre7Car">
    <w:name w:val="Titre 7 Car"/>
    <w:basedOn w:val="Policepardfaut"/>
    <w:link w:val="Titre7"/>
    <w:uiPriority w:val="9"/>
    <w:semiHidden/>
    <w:rsid w:val="00AE791F"/>
    <w:rPr>
      <w:rFonts w:asciiTheme="minorHAnsi" w:eastAsiaTheme="majorEastAsia" w:hAnsiTheme="minorHAnsi" w:cstheme="majorBidi"/>
      <w:color w:val="595959" w:themeColor="text1" w:themeTint="A6"/>
      <w:lang w:val="en-CA"/>
    </w:rPr>
  </w:style>
  <w:style w:type="character" w:customStyle="1" w:styleId="Titre8Car">
    <w:name w:val="Titre 8 Car"/>
    <w:basedOn w:val="Policepardfaut"/>
    <w:link w:val="Titre8"/>
    <w:uiPriority w:val="9"/>
    <w:semiHidden/>
    <w:rsid w:val="00AE791F"/>
    <w:rPr>
      <w:rFonts w:asciiTheme="minorHAnsi" w:eastAsiaTheme="majorEastAsia" w:hAnsiTheme="minorHAnsi" w:cstheme="majorBidi"/>
      <w:i/>
      <w:iCs/>
      <w:color w:val="272727" w:themeColor="text1" w:themeTint="D8"/>
      <w:lang w:val="en-CA"/>
    </w:rPr>
  </w:style>
  <w:style w:type="character" w:customStyle="1" w:styleId="Titre9Car">
    <w:name w:val="Titre 9 Car"/>
    <w:basedOn w:val="Policepardfaut"/>
    <w:link w:val="Titre9"/>
    <w:uiPriority w:val="9"/>
    <w:semiHidden/>
    <w:rsid w:val="00AE791F"/>
    <w:rPr>
      <w:rFonts w:asciiTheme="minorHAnsi" w:eastAsiaTheme="majorEastAsia" w:hAnsiTheme="minorHAnsi" w:cstheme="majorBidi"/>
      <w:color w:val="272727" w:themeColor="text1" w:themeTint="D8"/>
      <w:lang w:val="en-CA"/>
    </w:rPr>
  </w:style>
  <w:style w:type="paragraph" w:styleId="Titre">
    <w:name w:val="Title"/>
    <w:basedOn w:val="Normal"/>
    <w:next w:val="Normal"/>
    <w:link w:val="TitreCar"/>
    <w:uiPriority w:val="10"/>
    <w:qFormat/>
    <w:rsid w:val="00AE791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791F"/>
    <w:rPr>
      <w:rFonts w:asciiTheme="majorHAnsi" w:eastAsiaTheme="majorEastAsia" w:hAnsiTheme="majorHAnsi" w:cstheme="majorBidi"/>
      <w:spacing w:val="-10"/>
      <w:kern w:val="28"/>
      <w:sz w:val="56"/>
      <w:szCs w:val="56"/>
      <w:lang w:val="en-CA"/>
    </w:rPr>
  </w:style>
  <w:style w:type="paragraph" w:styleId="Sous-titre">
    <w:name w:val="Subtitle"/>
    <w:basedOn w:val="Normal"/>
    <w:next w:val="Normal"/>
    <w:link w:val="Sous-titreCar"/>
    <w:uiPriority w:val="11"/>
    <w:qFormat/>
    <w:rsid w:val="00AE791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791F"/>
    <w:rPr>
      <w:rFonts w:asciiTheme="minorHAnsi" w:eastAsiaTheme="majorEastAsia" w:hAnsiTheme="minorHAnsi" w:cstheme="majorBidi"/>
      <w:color w:val="595959" w:themeColor="text1" w:themeTint="A6"/>
      <w:spacing w:val="15"/>
      <w:sz w:val="28"/>
      <w:szCs w:val="28"/>
      <w:lang w:val="en-CA"/>
    </w:rPr>
  </w:style>
  <w:style w:type="paragraph" w:styleId="Citation">
    <w:name w:val="Quote"/>
    <w:basedOn w:val="Normal"/>
    <w:next w:val="Normal"/>
    <w:link w:val="CitationCar"/>
    <w:uiPriority w:val="29"/>
    <w:qFormat/>
    <w:rsid w:val="00AE791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E791F"/>
    <w:rPr>
      <w:i/>
      <w:iCs/>
      <w:color w:val="404040" w:themeColor="text1" w:themeTint="BF"/>
      <w:lang w:val="en-CA"/>
    </w:rPr>
  </w:style>
  <w:style w:type="paragraph" w:styleId="Paragraphedeliste">
    <w:name w:val="List Paragraph"/>
    <w:basedOn w:val="Normal"/>
    <w:uiPriority w:val="34"/>
    <w:qFormat/>
    <w:rsid w:val="00AE791F"/>
    <w:pPr>
      <w:ind w:left="720"/>
      <w:contextualSpacing/>
    </w:pPr>
  </w:style>
  <w:style w:type="character" w:styleId="Accentuationintense">
    <w:name w:val="Intense Emphasis"/>
    <w:basedOn w:val="Policepardfaut"/>
    <w:uiPriority w:val="21"/>
    <w:qFormat/>
    <w:rsid w:val="00AE791F"/>
    <w:rPr>
      <w:i/>
      <w:iCs/>
      <w:color w:val="2F5496" w:themeColor="accent1" w:themeShade="BF"/>
    </w:rPr>
  </w:style>
  <w:style w:type="paragraph" w:styleId="Citationintense">
    <w:name w:val="Intense Quote"/>
    <w:basedOn w:val="Normal"/>
    <w:next w:val="Normal"/>
    <w:link w:val="CitationintenseCar"/>
    <w:uiPriority w:val="30"/>
    <w:qFormat/>
    <w:rsid w:val="00AE7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791F"/>
    <w:rPr>
      <w:i/>
      <w:iCs/>
      <w:color w:val="2F5496" w:themeColor="accent1" w:themeShade="BF"/>
      <w:lang w:val="en-CA"/>
    </w:rPr>
  </w:style>
  <w:style w:type="character" w:styleId="Rfrenceintense">
    <w:name w:val="Intense Reference"/>
    <w:basedOn w:val="Policepardfaut"/>
    <w:uiPriority w:val="32"/>
    <w:qFormat/>
    <w:rsid w:val="00AE791F"/>
    <w:rPr>
      <w:b/>
      <w:bCs/>
      <w:smallCaps/>
      <w:color w:val="2F5496" w:themeColor="accent1" w:themeShade="BF"/>
      <w:spacing w:val="5"/>
    </w:rPr>
  </w:style>
  <w:style w:type="paragraph" w:styleId="NormalWeb">
    <w:name w:val="Normal (Web)"/>
    <w:basedOn w:val="Normal"/>
    <w:uiPriority w:val="99"/>
    <w:semiHidden/>
    <w:unhideWhenUsed/>
    <w:rsid w:val="00AE791F"/>
    <w:pPr>
      <w:spacing w:before="100" w:beforeAutospacing="1" w:after="100" w:afterAutospacing="1"/>
    </w:pPr>
    <w:rPr>
      <w:rFonts w:ascii="Times New Roman" w:eastAsia="Times New Roman" w:hAnsi="Times New Roman" w:cs="Times New Roman"/>
      <w:lang w:val="fr-CA" w:eastAsia="fr-CA"/>
    </w:rPr>
  </w:style>
  <w:style w:type="paragraph" w:styleId="En-tte">
    <w:name w:val="header"/>
    <w:basedOn w:val="Normal"/>
    <w:link w:val="En-tteCar"/>
    <w:uiPriority w:val="99"/>
    <w:unhideWhenUsed/>
    <w:rsid w:val="00CF62BA"/>
    <w:pPr>
      <w:tabs>
        <w:tab w:val="center" w:pos="4320"/>
        <w:tab w:val="right" w:pos="8640"/>
      </w:tabs>
    </w:pPr>
  </w:style>
  <w:style w:type="character" w:customStyle="1" w:styleId="En-tteCar">
    <w:name w:val="En-tête Car"/>
    <w:basedOn w:val="Policepardfaut"/>
    <w:link w:val="En-tte"/>
    <w:uiPriority w:val="99"/>
    <w:rsid w:val="00CF62BA"/>
    <w:rPr>
      <w:lang w:val="en-CA"/>
    </w:rPr>
  </w:style>
  <w:style w:type="paragraph" w:styleId="Pieddepage">
    <w:name w:val="footer"/>
    <w:basedOn w:val="Normal"/>
    <w:link w:val="PieddepageCar"/>
    <w:uiPriority w:val="99"/>
    <w:unhideWhenUsed/>
    <w:rsid w:val="00CF62BA"/>
    <w:pPr>
      <w:tabs>
        <w:tab w:val="center" w:pos="4320"/>
        <w:tab w:val="right" w:pos="8640"/>
      </w:tabs>
    </w:pPr>
  </w:style>
  <w:style w:type="character" w:customStyle="1" w:styleId="PieddepageCar">
    <w:name w:val="Pied de page Car"/>
    <w:basedOn w:val="Policepardfaut"/>
    <w:link w:val="Pieddepage"/>
    <w:uiPriority w:val="99"/>
    <w:rsid w:val="00CF62BA"/>
    <w:rPr>
      <w:lang w:val="en-CA"/>
    </w:rPr>
  </w:style>
  <w:style w:type="character" w:styleId="Hyperlien">
    <w:name w:val="Hyperlink"/>
    <w:basedOn w:val="Policepardfaut"/>
    <w:uiPriority w:val="99"/>
    <w:unhideWhenUsed/>
    <w:rsid w:val="00EB6BAD"/>
    <w:rPr>
      <w:color w:val="0563C1" w:themeColor="hyperlink"/>
      <w:u w:val="single"/>
    </w:rPr>
  </w:style>
  <w:style w:type="character" w:styleId="Mentionnonrsolue">
    <w:name w:val="Unresolved Mention"/>
    <w:basedOn w:val="Policepardfaut"/>
    <w:uiPriority w:val="99"/>
    <w:rsid w:val="00EB6BAD"/>
    <w:rPr>
      <w:color w:val="605E5C"/>
      <w:shd w:val="clear" w:color="auto" w:fill="E1DFDD"/>
    </w:rPr>
  </w:style>
  <w:style w:type="character" w:styleId="Lienvisit">
    <w:name w:val="FollowedHyperlink"/>
    <w:basedOn w:val="Policepardfaut"/>
    <w:uiPriority w:val="99"/>
    <w:semiHidden/>
    <w:unhideWhenUsed/>
    <w:rsid w:val="00EB6BAD"/>
    <w:rPr>
      <w:color w:val="954F72" w:themeColor="followedHyperlink"/>
      <w:u w:val="single"/>
    </w:rPr>
  </w:style>
  <w:style w:type="character" w:styleId="Accentuation">
    <w:name w:val="Emphasis"/>
    <w:basedOn w:val="Policepardfaut"/>
    <w:uiPriority w:val="20"/>
    <w:qFormat/>
    <w:rsid w:val="005728B2"/>
    <w:rPr>
      <w:i/>
      <w:iCs/>
    </w:rPr>
  </w:style>
  <w:style w:type="character" w:customStyle="1" w:styleId="apple-converted-space">
    <w:name w:val="apple-converted-space"/>
    <w:basedOn w:val="Policepardfaut"/>
    <w:rsid w:val="005728B2"/>
  </w:style>
  <w:style w:type="character" w:styleId="Marquedecommentaire">
    <w:name w:val="annotation reference"/>
    <w:basedOn w:val="Policepardfaut"/>
    <w:uiPriority w:val="99"/>
    <w:semiHidden/>
    <w:unhideWhenUsed/>
    <w:rsid w:val="00735711"/>
    <w:rPr>
      <w:sz w:val="16"/>
      <w:szCs w:val="16"/>
    </w:rPr>
  </w:style>
  <w:style w:type="paragraph" w:styleId="Commentaire">
    <w:name w:val="annotation text"/>
    <w:basedOn w:val="Normal"/>
    <w:link w:val="CommentaireCar"/>
    <w:uiPriority w:val="99"/>
    <w:unhideWhenUsed/>
    <w:rsid w:val="00735711"/>
    <w:rPr>
      <w:sz w:val="20"/>
      <w:szCs w:val="20"/>
    </w:rPr>
  </w:style>
  <w:style w:type="character" w:customStyle="1" w:styleId="CommentaireCar">
    <w:name w:val="Commentaire Car"/>
    <w:basedOn w:val="Policepardfaut"/>
    <w:link w:val="Commentaire"/>
    <w:uiPriority w:val="99"/>
    <w:rsid w:val="00735711"/>
    <w:rPr>
      <w:sz w:val="20"/>
      <w:szCs w:val="20"/>
      <w:lang w:val="en-CA"/>
    </w:rPr>
  </w:style>
  <w:style w:type="paragraph" w:styleId="Objetducommentaire">
    <w:name w:val="annotation subject"/>
    <w:basedOn w:val="Commentaire"/>
    <w:next w:val="Commentaire"/>
    <w:link w:val="ObjetducommentaireCar"/>
    <w:uiPriority w:val="99"/>
    <w:semiHidden/>
    <w:unhideWhenUsed/>
    <w:rsid w:val="00735711"/>
    <w:rPr>
      <w:b/>
      <w:bCs/>
    </w:rPr>
  </w:style>
  <w:style w:type="character" w:customStyle="1" w:styleId="ObjetducommentaireCar">
    <w:name w:val="Objet du commentaire Car"/>
    <w:basedOn w:val="CommentaireCar"/>
    <w:link w:val="Objetducommentaire"/>
    <w:uiPriority w:val="99"/>
    <w:semiHidden/>
    <w:rsid w:val="00735711"/>
    <w:rPr>
      <w:b/>
      <w:bCs/>
      <w:sz w:val="20"/>
      <w:szCs w:val="20"/>
      <w:lang w:val="en-CA"/>
    </w:rPr>
  </w:style>
  <w:style w:type="paragraph" w:styleId="Rvision">
    <w:name w:val="Revision"/>
    <w:hidden/>
    <w:uiPriority w:val="99"/>
    <w:semiHidden/>
    <w:rsid w:val="00735711"/>
    <w:rPr>
      <w:lang w:val="en-CA"/>
    </w:rPr>
  </w:style>
  <w:style w:type="paragraph" w:styleId="Notedebasdepage">
    <w:name w:val="footnote text"/>
    <w:basedOn w:val="Normal"/>
    <w:link w:val="NotedebasdepageCar"/>
    <w:uiPriority w:val="99"/>
    <w:semiHidden/>
    <w:unhideWhenUsed/>
    <w:rsid w:val="00271790"/>
    <w:rPr>
      <w:sz w:val="20"/>
      <w:szCs w:val="20"/>
    </w:rPr>
  </w:style>
  <w:style w:type="character" w:customStyle="1" w:styleId="NotedebasdepageCar">
    <w:name w:val="Note de bas de page Car"/>
    <w:basedOn w:val="Policepardfaut"/>
    <w:link w:val="Notedebasdepage"/>
    <w:uiPriority w:val="99"/>
    <w:semiHidden/>
    <w:rsid w:val="00271790"/>
    <w:rPr>
      <w:sz w:val="20"/>
      <w:szCs w:val="20"/>
      <w:lang w:val="en-CA"/>
    </w:rPr>
  </w:style>
  <w:style w:type="character" w:styleId="Appelnotedebasdep">
    <w:name w:val="footnote reference"/>
    <w:basedOn w:val="Policepardfaut"/>
    <w:uiPriority w:val="99"/>
    <w:semiHidden/>
    <w:unhideWhenUsed/>
    <w:rsid w:val="002717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8003">
      <w:bodyDiv w:val="1"/>
      <w:marLeft w:val="0"/>
      <w:marRight w:val="0"/>
      <w:marTop w:val="0"/>
      <w:marBottom w:val="0"/>
      <w:divBdr>
        <w:top w:val="none" w:sz="0" w:space="0" w:color="auto"/>
        <w:left w:val="none" w:sz="0" w:space="0" w:color="auto"/>
        <w:bottom w:val="none" w:sz="0" w:space="0" w:color="auto"/>
        <w:right w:val="none" w:sz="0" w:space="0" w:color="auto"/>
      </w:divBdr>
      <w:divsChild>
        <w:div w:id="412318961">
          <w:marLeft w:val="0"/>
          <w:marRight w:val="0"/>
          <w:marTop w:val="0"/>
          <w:marBottom w:val="225"/>
          <w:divBdr>
            <w:top w:val="none" w:sz="0" w:space="0" w:color="auto"/>
            <w:left w:val="none" w:sz="0" w:space="0" w:color="auto"/>
            <w:bottom w:val="none" w:sz="0" w:space="0" w:color="auto"/>
            <w:right w:val="none" w:sz="0" w:space="0" w:color="auto"/>
          </w:divBdr>
          <w:divsChild>
            <w:div w:id="126551278">
              <w:marLeft w:val="0"/>
              <w:marRight w:val="0"/>
              <w:marTop w:val="0"/>
              <w:marBottom w:val="0"/>
              <w:divBdr>
                <w:top w:val="none" w:sz="0" w:space="0" w:color="auto"/>
                <w:left w:val="none" w:sz="0" w:space="0" w:color="auto"/>
                <w:bottom w:val="none" w:sz="0" w:space="0" w:color="auto"/>
                <w:right w:val="none" w:sz="0" w:space="0" w:color="auto"/>
              </w:divBdr>
              <w:divsChild>
                <w:div w:id="851803750">
                  <w:blockQuote w:val="1"/>
                  <w:marLeft w:val="0"/>
                  <w:marRight w:val="0"/>
                  <w:marTop w:val="0"/>
                  <w:marBottom w:val="300"/>
                  <w:divBdr>
                    <w:top w:val="none" w:sz="0" w:space="0" w:color="auto"/>
                    <w:left w:val="single" w:sz="36" w:space="15" w:color="EEEEEE"/>
                    <w:bottom w:val="none" w:sz="0" w:space="0" w:color="auto"/>
                    <w:right w:val="none" w:sz="0" w:space="0" w:color="auto"/>
                  </w:divBdr>
                </w:div>
                <w:div w:id="699860947">
                  <w:blockQuote w:val="1"/>
                  <w:marLeft w:val="0"/>
                  <w:marRight w:val="0"/>
                  <w:marTop w:val="0"/>
                  <w:marBottom w:val="300"/>
                  <w:divBdr>
                    <w:top w:val="none" w:sz="0" w:space="0" w:color="auto"/>
                    <w:left w:val="single" w:sz="36" w:space="15" w:color="EEEEEE"/>
                    <w:bottom w:val="none" w:sz="0" w:space="0" w:color="auto"/>
                    <w:right w:val="none" w:sz="0" w:space="0" w:color="auto"/>
                  </w:divBdr>
                </w:div>
                <w:div w:id="11428427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592272378">
          <w:marLeft w:val="0"/>
          <w:marRight w:val="0"/>
          <w:marTop w:val="0"/>
          <w:marBottom w:val="225"/>
          <w:divBdr>
            <w:top w:val="none" w:sz="0" w:space="0" w:color="auto"/>
            <w:left w:val="none" w:sz="0" w:space="0" w:color="auto"/>
            <w:bottom w:val="none" w:sz="0" w:space="0" w:color="auto"/>
            <w:right w:val="none" w:sz="0" w:space="0" w:color="auto"/>
          </w:divBdr>
          <w:divsChild>
            <w:div w:id="1651985342">
              <w:marLeft w:val="0"/>
              <w:marRight w:val="0"/>
              <w:marTop w:val="0"/>
              <w:marBottom w:val="0"/>
              <w:divBdr>
                <w:top w:val="none" w:sz="0" w:space="0" w:color="auto"/>
                <w:left w:val="none" w:sz="0" w:space="0" w:color="auto"/>
                <w:bottom w:val="none" w:sz="0" w:space="0" w:color="auto"/>
                <w:right w:val="none" w:sz="0" w:space="0" w:color="auto"/>
              </w:divBdr>
            </w:div>
          </w:divsChild>
        </w:div>
        <w:div w:id="1745907159">
          <w:marLeft w:val="0"/>
          <w:marRight w:val="0"/>
          <w:marTop w:val="0"/>
          <w:marBottom w:val="0"/>
          <w:divBdr>
            <w:top w:val="none" w:sz="0" w:space="0" w:color="auto"/>
            <w:left w:val="none" w:sz="0" w:space="0" w:color="auto"/>
            <w:bottom w:val="none" w:sz="0" w:space="0" w:color="auto"/>
            <w:right w:val="none" w:sz="0" w:space="0" w:color="auto"/>
          </w:divBdr>
          <w:divsChild>
            <w:div w:id="20213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308">
      <w:bodyDiv w:val="1"/>
      <w:marLeft w:val="0"/>
      <w:marRight w:val="0"/>
      <w:marTop w:val="0"/>
      <w:marBottom w:val="0"/>
      <w:divBdr>
        <w:top w:val="none" w:sz="0" w:space="0" w:color="auto"/>
        <w:left w:val="none" w:sz="0" w:space="0" w:color="auto"/>
        <w:bottom w:val="none" w:sz="0" w:space="0" w:color="auto"/>
        <w:right w:val="none" w:sz="0" w:space="0" w:color="auto"/>
      </w:divBdr>
    </w:div>
    <w:div w:id="998777702">
      <w:bodyDiv w:val="1"/>
      <w:marLeft w:val="0"/>
      <w:marRight w:val="0"/>
      <w:marTop w:val="0"/>
      <w:marBottom w:val="0"/>
      <w:divBdr>
        <w:top w:val="none" w:sz="0" w:space="0" w:color="auto"/>
        <w:left w:val="none" w:sz="0" w:space="0" w:color="auto"/>
        <w:bottom w:val="none" w:sz="0" w:space="0" w:color="auto"/>
        <w:right w:val="none" w:sz="0" w:space="0" w:color="auto"/>
      </w:divBdr>
      <w:divsChild>
        <w:div w:id="1501699653">
          <w:marLeft w:val="0"/>
          <w:marRight w:val="0"/>
          <w:marTop w:val="0"/>
          <w:marBottom w:val="225"/>
          <w:divBdr>
            <w:top w:val="none" w:sz="0" w:space="0" w:color="auto"/>
            <w:left w:val="none" w:sz="0" w:space="0" w:color="auto"/>
            <w:bottom w:val="none" w:sz="0" w:space="0" w:color="auto"/>
            <w:right w:val="none" w:sz="0" w:space="0" w:color="auto"/>
          </w:divBdr>
          <w:divsChild>
            <w:div w:id="1243371171">
              <w:marLeft w:val="0"/>
              <w:marRight w:val="0"/>
              <w:marTop w:val="0"/>
              <w:marBottom w:val="0"/>
              <w:divBdr>
                <w:top w:val="none" w:sz="0" w:space="0" w:color="auto"/>
                <w:left w:val="none" w:sz="0" w:space="0" w:color="auto"/>
                <w:bottom w:val="none" w:sz="0" w:space="0" w:color="auto"/>
                <w:right w:val="none" w:sz="0" w:space="0" w:color="auto"/>
              </w:divBdr>
              <w:divsChild>
                <w:div w:id="49815348">
                  <w:blockQuote w:val="1"/>
                  <w:marLeft w:val="0"/>
                  <w:marRight w:val="0"/>
                  <w:marTop w:val="0"/>
                  <w:marBottom w:val="300"/>
                  <w:divBdr>
                    <w:top w:val="none" w:sz="0" w:space="0" w:color="auto"/>
                    <w:left w:val="single" w:sz="36" w:space="15" w:color="EEEEEE"/>
                    <w:bottom w:val="none" w:sz="0" w:space="0" w:color="auto"/>
                    <w:right w:val="none" w:sz="0" w:space="0" w:color="auto"/>
                  </w:divBdr>
                </w:div>
                <w:div w:id="408190062">
                  <w:blockQuote w:val="1"/>
                  <w:marLeft w:val="0"/>
                  <w:marRight w:val="0"/>
                  <w:marTop w:val="0"/>
                  <w:marBottom w:val="300"/>
                  <w:divBdr>
                    <w:top w:val="none" w:sz="0" w:space="0" w:color="auto"/>
                    <w:left w:val="single" w:sz="36" w:space="15" w:color="EEEEEE"/>
                    <w:bottom w:val="none" w:sz="0" w:space="0" w:color="auto"/>
                    <w:right w:val="none" w:sz="0" w:space="0" w:color="auto"/>
                  </w:divBdr>
                </w:div>
                <w:div w:id="5952097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691685150">
          <w:marLeft w:val="0"/>
          <w:marRight w:val="0"/>
          <w:marTop w:val="0"/>
          <w:marBottom w:val="225"/>
          <w:divBdr>
            <w:top w:val="none" w:sz="0" w:space="0" w:color="auto"/>
            <w:left w:val="none" w:sz="0" w:space="0" w:color="auto"/>
            <w:bottom w:val="none" w:sz="0" w:space="0" w:color="auto"/>
            <w:right w:val="none" w:sz="0" w:space="0" w:color="auto"/>
          </w:divBdr>
          <w:divsChild>
            <w:div w:id="1520656363">
              <w:marLeft w:val="0"/>
              <w:marRight w:val="0"/>
              <w:marTop w:val="0"/>
              <w:marBottom w:val="0"/>
              <w:divBdr>
                <w:top w:val="none" w:sz="0" w:space="0" w:color="auto"/>
                <w:left w:val="none" w:sz="0" w:space="0" w:color="auto"/>
                <w:bottom w:val="none" w:sz="0" w:space="0" w:color="auto"/>
                <w:right w:val="none" w:sz="0" w:space="0" w:color="auto"/>
              </w:divBdr>
            </w:div>
          </w:divsChild>
        </w:div>
        <w:div w:id="1770467790">
          <w:marLeft w:val="0"/>
          <w:marRight w:val="0"/>
          <w:marTop w:val="0"/>
          <w:marBottom w:val="0"/>
          <w:divBdr>
            <w:top w:val="none" w:sz="0" w:space="0" w:color="auto"/>
            <w:left w:val="none" w:sz="0" w:space="0" w:color="auto"/>
            <w:bottom w:val="none" w:sz="0" w:space="0" w:color="auto"/>
            <w:right w:val="none" w:sz="0" w:space="0" w:color="auto"/>
          </w:divBdr>
          <w:divsChild>
            <w:div w:id="933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90341">
      <w:bodyDiv w:val="1"/>
      <w:marLeft w:val="0"/>
      <w:marRight w:val="0"/>
      <w:marTop w:val="0"/>
      <w:marBottom w:val="0"/>
      <w:divBdr>
        <w:top w:val="none" w:sz="0" w:space="0" w:color="auto"/>
        <w:left w:val="none" w:sz="0" w:space="0" w:color="auto"/>
        <w:bottom w:val="none" w:sz="0" w:space="0" w:color="auto"/>
        <w:right w:val="none" w:sz="0" w:space="0" w:color="auto"/>
      </w:divBdr>
      <w:divsChild>
        <w:div w:id="769468176">
          <w:marLeft w:val="0"/>
          <w:marRight w:val="0"/>
          <w:marTop w:val="0"/>
          <w:marBottom w:val="225"/>
          <w:divBdr>
            <w:top w:val="none" w:sz="0" w:space="0" w:color="auto"/>
            <w:left w:val="none" w:sz="0" w:space="0" w:color="auto"/>
            <w:bottom w:val="none" w:sz="0" w:space="0" w:color="auto"/>
            <w:right w:val="none" w:sz="0" w:space="0" w:color="auto"/>
          </w:divBdr>
          <w:divsChild>
            <w:div w:id="1431512351">
              <w:marLeft w:val="0"/>
              <w:marRight w:val="0"/>
              <w:marTop w:val="0"/>
              <w:marBottom w:val="0"/>
              <w:divBdr>
                <w:top w:val="none" w:sz="0" w:space="0" w:color="auto"/>
                <w:left w:val="none" w:sz="0" w:space="0" w:color="auto"/>
                <w:bottom w:val="none" w:sz="0" w:space="0" w:color="auto"/>
                <w:right w:val="none" w:sz="0" w:space="0" w:color="auto"/>
              </w:divBdr>
              <w:divsChild>
                <w:div w:id="2042700399">
                  <w:blockQuote w:val="1"/>
                  <w:marLeft w:val="0"/>
                  <w:marRight w:val="0"/>
                  <w:marTop w:val="0"/>
                  <w:marBottom w:val="300"/>
                  <w:divBdr>
                    <w:top w:val="none" w:sz="0" w:space="0" w:color="auto"/>
                    <w:left w:val="single" w:sz="36" w:space="15" w:color="EEEEEE"/>
                    <w:bottom w:val="none" w:sz="0" w:space="0" w:color="auto"/>
                    <w:right w:val="none" w:sz="0" w:space="0" w:color="auto"/>
                  </w:divBdr>
                </w:div>
                <w:div w:id="469592624">
                  <w:blockQuote w:val="1"/>
                  <w:marLeft w:val="0"/>
                  <w:marRight w:val="0"/>
                  <w:marTop w:val="0"/>
                  <w:marBottom w:val="300"/>
                  <w:divBdr>
                    <w:top w:val="none" w:sz="0" w:space="0" w:color="auto"/>
                    <w:left w:val="single" w:sz="36" w:space="15" w:color="EEEEEE"/>
                    <w:bottom w:val="none" w:sz="0" w:space="0" w:color="auto"/>
                    <w:right w:val="none" w:sz="0" w:space="0" w:color="auto"/>
                  </w:divBdr>
                </w:div>
                <w:div w:id="16143573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347147985">
          <w:marLeft w:val="0"/>
          <w:marRight w:val="0"/>
          <w:marTop w:val="0"/>
          <w:marBottom w:val="225"/>
          <w:divBdr>
            <w:top w:val="none" w:sz="0" w:space="0" w:color="auto"/>
            <w:left w:val="none" w:sz="0" w:space="0" w:color="auto"/>
            <w:bottom w:val="none" w:sz="0" w:space="0" w:color="auto"/>
            <w:right w:val="none" w:sz="0" w:space="0" w:color="auto"/>
          </w:divBdr>
          <w:divsChild>
            <w:div w:id="484400745">
              <w:marLeft w:val="0"/>
              <w:marRight w:val="0"/>
              <w:marTop w:val="0"/>
              <w:marBottom w:val="0"/>
              <w:divBdr>
                <w:top w:val="none" w:sz="0" w:space="0" w:color="auto"/>
                <w:left w:val="none" w:sz="0" w:space="0" w:color="auto"/>
                <w:bottom w:val="none" w:sz="0" w:space="0" w:color="auto"/>
                <w:right w:val="none" w:sz="0" w:space="0" w:color="auto"/>
              </w:divBdr>
            </w:div>
          </w:divsChild>
        </w:div>
        <w:div w:id="1520466031">
          <w:marLeft w:val="0"/>
          <w:marRight w:val="0"/>
          <w:marTop w:val="0"/>
          <w:marBottom w:val="0"/>
          <w:divBdr>
            <w:top w:val="none" w:sz="0" w:space="0" w:color="auto"/>
            <w:left w:val="none" w:sz="0" w:space="0" w:color="auto"/>
            <w:bottom w:val="none" w:sz="0" w:space="0" w:color="auto"/>
            <w:right w:val="none" w:sz="0" w:space="0" w:color="auto"/>
          </w:divBdr>
          <w:divsChild>
            <w:div w:id="17215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realisdata.ca/" TargetMode="External"/><Relationship Id="rId18" Type="http://schemas.openxmlformats.org/officeDocument/2006/relationships/hyperlink" Target="https://learn.scholarsportal.info/all-guides/borealis/user-accounts/" TargetMode="External"/><Relationship Id="rId26" Type="http://schemas.openxmlformats.org/officeDocument/2006/relationships/hyperlink" Target="https://learn.scholarsportal.info/all-guides/borealis/files/" TargetMode="External"/><Relationship Id="rId3" Type="http://schemas.openxmlformats.org/officeDocument/2006/relationships/styles" Target="styles.xml"/><Relationship Id="rId21" Type="http://schemas.openxmlformats.org/officeDocument/2006/relationships/hyperlink" Target="https://learn.scholarsportal.info/all-guides/borealis/deleting-dat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holarsportal.info/" TargetMode="External"/><Relationship Id="rId17" Type="http://schemas.openxmlformats.org/officeDocument/2006/relationships/hyperlink" Target="https://borealisdata.ca/" TargetMode="External"/><Relationship Id="rId25" Type="http://schemas.openxmlformats.org/officeDocument/2006/relationships/hyperlink" Target="https://creativecommons.org/share-your-work/cclicens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orealisdata.ca/loginpage.xhtml" TargetMode="External"/><Relationship Id="rId20" Type="http://schemas.openxmlformats.org/officeDocument/2006/relationships/hyperlink" Target="https://borealisdata.ca/termsofuse/"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realisdata.ca/" TargetMode="External"/><Relationship Id="rId24" Type="http://schemas.openxmlformats.org/officeDocument/2006/relationships/hyperlink" Target="https://creativecommons.org/licenses/by/4.0/" TargetMode="External"/><Relationship Id="rId32" Type="http://schemas.openxmlformats.org/officeDocument/2006/relationships/hyperlink" Target="https://learn.scholarsportal.info/all-guides/odesi/data-curation-in-data-explorer/" TargetMode="External"/><Relationship Id="rId5" Type="http://schemas.openxmlformats.org/officeDocument/2006/relationships/webSettings" Target="webSettings.xml"/><Relationship Id="rId15" Type="http://schemas.openxmlformats.org/officeDocument/2006/relationships/hyperlink" Target="https://ddialliance.org/" TargetMode="External"/><Relationship Id="rId23" Type="http://schemas.openxmlformats.org/officeDocument/2006/relationships/hyperlink" Target="https://creativecommons.org/publicdomain/zero/1.0/legalcode.en" TargetMode="External"/><Relationship Id="rId28" Type="http://schemas.openxmlformats.org/officeDocument/2006/relationships/hyperlink" Target="https://learn.scholarsportal.info/all-guides/borealis/files/" TargetMode="External"/><Relationship Id="rId10" Type="http://schemas.openxmlformats.org/officeDocument/2006/relationships/hyperlink" Target="https://dataverse.org/" TargetMode="External"/><Relationship Id="rId19" Type="http://schemas.openxmlformats.org/officeDocument/2006/relationships/hyperlink" Target="https://learn.scholarsportal.info/all-guides/borealis/collections/" TargetMode="External"/><Relationship Id="rId31" Type="http://schemas.openxmlformats.org/officeDocument/2006/relationships/hyperlink" Target="https://learn.scholarsportal.info/all-guides/odesi/working-with-data/" TargetMode="External"/><Relationship Id="rId4" Type="http://schemas.openxmlformats.org/officeDocument/2006/relationships/settings" Target="settings.xml"/><Relationship Id="rId9" Type="http://schemas.openxmlformats.org/officeDocument/2006/relationships/hyperlink" Target="https://dataverse.org/about" TargetMode="External"/><Relationship Id="rId14" Type="http://schemas.openxmlformats.org/officeDocument/2006/relationships/hyperlink" Target="https://borealisdata.ca/termsofuse/" TargetMode="External"/><Relationship Id="rId22" Type="http://schemas.openxmlformats.org/officeDocument/2006/relationships/hyperlink" Target="https://learn.scholarsportal.info/all-guides/borealis/datasets/" TargetMode="External"/><Relationship Id="rId27" Type="http://schemas.openxmlformats.org/officeDocument/2006/relationships/image" Target="media/image1.png"/><Relationship Id="rId30" Type="http://schemas.openxmlformats.org/officeDocument/2006/relationships/image" Target="media/image3.png"/><Relationship Id="rId8" Type="http://schemas.openxmlformats.org/officeDocument/2006/relationships/hyperlink" Target="https://www.iq.harvard.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cience.ised-isde.canada.ca/site/science/en/interagency-research-funding/policies-and-guidelines/research-data-management/tri-agency-statement-principles-digital-data-managemen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B0F25-74DD-8343-97B7-DAD5EA00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9</Pages>
  <Words>3297</Words>
  <Characters>18139</Characters>
  <Application>Microsoft Office Word</Application>
  <DocSecurity>0</DocSecurity>
  <Lines>151</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Letendre</dc:creator>
  <cp:keywords/>
  <dc:description/>
  <cp:lastModifiedBy>Thierry Letendre</cp:lastModifiedBy>
  <cp:revision>99</cp:revision>
  <dcterms:created xsi:type="dcterms:W3CDTF">2025-05-07T13:17:00Z</dcterms:created>
  <dcterms:modified xsi:type="dcterms:W3CDTF">2025-05-21T12:47:00Z</dcterms:modified>
</cp:coreProperties>
</file>